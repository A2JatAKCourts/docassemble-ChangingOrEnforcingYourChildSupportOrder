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666168F9" w14:textId="673085E2" w:rsidR="00ED24E5" w:rsidRPr="006552B4" w:rsidRDefault="00223494" w:rsidP="00ED4336">
            <w:pPr>
              <w:pStyle w:val="Heading1"/>
              <w:outlineLvl w:val="0"/>
            </w:pPr>
            <w:r w:rsidRPr="00ED4336">
              <w:rPr>
                <w:color w:val="FF0000"/>
              </w:rPr>
              <w:t>{</w:t>
            </w:r>
            <w:r w:rsidR="009A48CA" w:rsidRPr="00ED4336">
              <w:rPr>
                <w:color w:val="FF0000"/>
              </w:rPr>
              <w:t>%</w:t>
            </w:r>
            <w:r w:rsidRPr="00ED4336">
              <w:rPr>
                <w:color w:val="FF0000"/>
              </w:rPr>
              <w:t xml:space="preserve"> if user_need in('enforc</w:t>
            </w:r>
            <w:r w:rsidR="002C4640" w:rsidRPr="00ED4336">
              <w:rPr>
                <w:color w:val="FF0000"/>
              </w:rPr>
              <w:t>e</w:t>
            </w:r>
            <w:r w:rsidRPr="00ED4336">
              <w:rPr>
                <w:color w:val="FF0000"/>
              </w:rPr>
              <w:t xml:space="preserve"> foreign order', 'enforc</w:t>
            </w:r>
            <w:r w:rsidR="002C4640" w:rsidRPr="00ED4336">
              <w:rPr>
                <w:color w:val="FF0000"/>
              </w:rPr>
              <w:t>e</w:t>
            </w:r>
            <w:r w:rsidRPr="00ED4336">
              <w:rPr>
                <w:color w:val="FF0000"/>
              </w:rPr>
              <w:t xml:space="preserve"> AK order') %}</w:t>
            </w:r>
            <w:r>
              <w:t>Enforcing</w:t>
            </w:r>
            <w:r w:rsidRPr="00ED4336">
              <w:rPr>
                <w:color w:val="FF0000"/>
              </w:rPr>
              <w:t>{% else %}</w:t>
            </w:r>
            <w:r w:rsidR="00ED24E5">
              <w:t>Changing</w:t>
            </w:r>
            <w:r w:rsidRPr="00ED4336">
              <w:rPr>
                <w:color w:val="FF0000"/>
              </w:rPr>
              <w:t>{% endif %}</w:t>
            </w:r>
            <w:r w:rsidR="00ED24E5">
              <w:t xml:space="preserve"> Your Child Support Order</w:t>
            </w:r>
          </w:p>
          <w:p w14:paraId="0EBE6E9C" w14:textId="3CB8A5A0" w:rsidR="00425904" w:rsidRPr="00ED24E5" w:rsidRDefault="00425904" w:rsidP="00ED4336">
            <w:pPr>
              <w:pStyle w:val="Heading1"/>
              <w:outlineLvl w:val="0"/>
            </w:pPr>
            <w:r w:rsidRPr="006552B4">
              <w:t xml:space="preserve"> in Alaska</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48FC51F"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EF46B8F"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7C1E85">
              <w:rPr>
                <w:rStyle w:val="NumChar"/>
                <w:noProof/>
              </w:rPr>
              <w:t>26</w:t>
            </w:r>
            <w:r>
              <w:rPr>
                <w:rStyle w:val="NumChar"/>
                <w:noProof/>
              </w:rPr>
              <w:fldChar w:fldCharType="end"/>
            </w:r>
            <w:r>
              <w:t xml:space="preserve"> Steps</w:t>
            </w:r>
          </w:p>
        </w:tc>
      </w:tr>
    </w:tbl>
    <w:p w14:paraId="15EEC212" w14:textId="77777777" w:rsidR="00F6186D" w:rsidRDefault="00F6186D" w:rsidP="00FC04D7">
      <w:pPr>
        <w:widowControl w:val="0"/>
        <w:autoSpaceDE w:val="0"/>
        <w:autoSpaceDN w:val="0"/>
        <w:spacing w:before="0" w:beforeAutospacing="0" w:after="0" w:afterAutospacing="0"/>
        <w:contextualSpacing/>
        <w:rPr>
          <w:rFonts w:eastAsiaTheme="minorHAnsi"/>
        </w:rPr>
      </w:pPr>
    </w:p>
    <w:tbl>
      <w:tblPr>
        <w:tblStyle w:val="TableGrid"/>
        <w:tblW w:w="102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0931A6" w:rsidRPr="0072117F" w14:paraId="17AEEAB2" w14:textId="77777777" w:rsidTr="004537B5">
        <w:trPr>
          <w:jc w:val="center"/>
        </w:trPr>
        <w:tc>
          <w:tcPr>
            <w:tcW w:w="2628" w:type="dxa"/>
            <w:tcMar>
              <w:top w:w="360" w:type="dxa"/>
              <w:left w:w="115" w:type="dxa"/>
              <w:right w:w="115" w:type="dxa"/>
            </w:tcMar>
          </w:tcPr>
          <w:p w14:paraId="0C5E6E23" w14:textId="12E2A72F" w:rsidR="000931A6" w:rsidRDefault="00BE1B1D" w:rsidP="00742A86">
            <w:pPr>
              <w:pStyle w:val="Body"/>
            </w:pPr>
            <w:bookmarkStart w:id="0" w:name="_Hlk143071835"/>
            <w:r>
              <w:rPr>
                <w:color w:val="FFC000"/>
              </w:rPr>
              <w:t xml:space="preserve">{%tr if </w:t>
            </w:r>
            <w:r w:rsidR="0079492D">
              <w:rPr>
                <w:color w:val="FFC000"/>
              </w:rPr>
              <w:t>(</w:t>
            </w:r>
            <w:r w:rsidRPr="00B323AA">
              <w:rPr>
                <w:color w:val="FF0000"/>
              </w:rPr>
              <w:t>(</w:t>
            </w:r>
            <w:r w:rsidRPr="00926B8D">
              <w:rPr>
                <w:color w:val="00B050"/>
              </w:rPr>
              <w:t>unknown_final_date.true_values()</w:t>
            </w:r>
            <w:r w:rsidRPr="0079492D">
              <w:rPr>
                <w:color w:val="FF0000"/>
              </w:rPr>
              <w:t>)</w:t>
            </w:r>
            <w:r w:rsidRPr="00BE1B1D">
              <w:rPr>
                <w:color w:val="FF0000"/>
              </w:rPr>
              <w:t>|</w:t>
            </w:r>
            <w:proofErr w:type="spellStart"/>
            <w:r w:rsidRPr="0079492D">
              <w:rPr>
                <w:color w:val="00B050"/>
              </w:rPr>
              <w:t>list</w:t>
            </w:r>
            <w:r w:rsidRPr="00BE1B1D">
              <w:rPr>
                <w:color w:val="FF0000"/>
              </w:rPr>
              <w:t>|</w:t>
            </w:r>
            <w:r w:rsidRPr="0079492D">
              <w:rPr>
                <w:color w:val="00B050"/>
              </w:rPr>
              <w:t>length</w:t>
            </w:r>
            <w:proofErr w:type="spellEnd"/>
            <w:r>
              <w:rPr>
                <w:color w:val="00B050"/>
              </w:rPr>
              <w:t xml:space="preserve"> </w:t>
            </w:r>
            <w:r w:rsidRPr="0079492D">
              <w:rPr>
                <w:color w:val="00B050"/>
              </w:rPr>
              <w:t>&gt; 1</w:t>
            </w:r>
            <w:r w:rsidR="0079492D">
              <w:rPr>
                <w:color w:val="FFC000"/>
              </w:rPr>
              <w:t>)</w:t>
            </w:r>
            <w:r>
              <w:rPr>
                <w:color w:val="FFC000"/>
              </w:rPr>
              <w:t xml:space="preserve"> </w:t>
            </w:r>
            <w:r w:rsidR="00081229">
              <w:rPr>
                <w:color w:val="FFC000"/>
              </w:rPr>
              <w:br/>
              <w:t>or</w:t>
            </w:r>
            <w:r w:rsidR="008B134B">
              <w:rPr>
                <w:color w:val="FFC000"/>
              </w:rPr>
              <w:t xml:space="preserve"> </w:t>
            </w:r>
            <w:proofErr w:type="spellStart"/>
            <w:r w:rsidR="008B134B">
              <w:rPr>
                <w:color w:val="00B050"/>
              </w:rPr>
              <w:t>parents_agree</w:t>
            </w:r>
            <w:r w:rsidR="0079261E">
              <w:rPr>
                <w:color w:val="00B050"/>
              </w:rPr>
              <w:t>_</w:t>
            </w:r>
            <w:r w:rsidR="008B134B">
              <w:rPr>
                <w:color w:val="00B050"/>
              </w:rPr>
              <w:t>resources</w:t>
            </w:r>
            <w:proofErr w:type="spellEnd"/>
            <w:r w:rsidR="00DF4B6B">
              <w:rPr>
                <w:color w:val="00B050"/>
              </w:rPr>
              <w:t xml:space="preserve"> </w:t>
            </w:r>
            <w:r w:rsidR="00081229">
              <w:rPr>
                <w:color w:val="FFC000"/>
              </w:rPr>
              <w:br/>
              <w:t xml:space="preserve">or </w:t>
            </w:r>
            <w:proofErr w:type="spellStart"/>
            <w:r w:rsidR="008B3D60" w:rsidRPr="008B3D60">
              <w:rPr>
                <w:color w:val="00B050"/>
              </w:rPr>
              <w:t>unknown_interim_date</w:t>
            </w:r>
            <w:proofErr w:type="spellEnd"/>
            <w:r w:rsidR="008B3D60" w:rsidRPr="008B3D60">
              <w:rPr>
                <w:color w:val="00B050"/>
              </w:rPr>
              <w:t xml:space="preserve"> == 'both'</w:t>
            </w:r>
            <w:bookmarkStart w:id="1" w:name="_Hlk143062850"/>
            <w:r w:rsidR="00C164B4">
              <w:rPr>
                <w:color w:val="FFC000"/>
              </w:rPr>
              <w:t xml:space="preserve"> </w:t>
            </w:r>
            <w:bookmarkEnd w:id="1"/>
            <w:r w:rsidR="001E0A7C">
              <w:rPr>
                <w:color w:val="FFC000"/>
              </w:rPr>
              <w:br/>
              <w:t xml:space="preserve">or </w:t>
            </w:r>
            <w:r w:rsidR="001E0A7C">
              <w:rPr>
                <w:color w:val="FFC000"/>
              </w:rPr>
              <w:br/>
            </w:r>
            <w:r w:rsidR="00DC0F1D" w:rsidRPr="00DC0F1D">
              <w:rPr>
                <w:color w:val="FFC000"/>
              </w:rPr>
              <w:t>(</w:t>
            </w:r>
            <w:r w:rsidR="00DC0F1D" w:rsidRPr="00DC0F1D">
              <w:rPr>
                <w:color w:val="00B050"/>
              </w:rPr>
              <w:t xml:space="preserve">why_change == 'problem' and </w:t>
            </w:r>
            <w:r w:rsidR="00C85CC0">
              <w:rPr>
                <w:color w:val="00B050"/>
              </w:rPr>
              <w:t xml:space="preserve">(defined("final_order_date") and </w:t>
            </w:r>
            <w:r w:rsidR="001E0A7C" w:rsidRPr="009F5537">
              <w:rPr>
                <w:color w:val="00B050"/>
              </w:rPr>
              <w:t xml:space="preserve">date_difference(starting=final_order_date, ending=today()).days &lt;= </w:t>
            </w:r>
            <w:r w:rsidR="001E0A7C">
              <w:rPr>
                <w:color w:val="00B050"/>
              </w:rPr>
              <w:t>30</w:t>
            </w:r>
            <w:r w:rsidR="00C85CC0">
              <w:rPr>
                <w:color w:val="00B050"/>
              </w:rPr>
              <w:t>)</w:t>
            </w:r>
            <w:r w:rsidR="00DC0F1D">
              <w:rPr>
                <w:color w:val="FFC000"/>
              </w:rPr>
              <w:t>)</w:t>
            </w:r>
            <w:r w:rsidR="001E0A7C">
              <w:rPr>
                <w:color w:val="FFC000"/>
              </w:rPr>
              <w:t xml:space="preserve"> </w:t>
            </w:r>
            <w:r w:rsidR="00DC0F1D">
              <w:rPr>
                <w:color w:val="FFC000"/>
              </w:rPr>
              <w:br/>
              <w:t xml:space="preserve">or </w:t>
            </w:r>
            <w:r w:rsidR="00DC0F1D">
              <w:rPr>
                <w:color w:val="FFC000"/>
              </w:rPr>
              <w:br/>
              <w:t>(</w:t>
            </w:r>
            <w:r w:rsidR="00DC0F1D" w:rsidRPr="00DC0F1D">
              <w:rPr>
                <w:color w:val="00B050"/>
              </w:rPr>
              <w:t>why_change == 'problem' and (defined("</w:t>
            </w:r>
            <w:proofErr w:type="spellStart"/>
            <w:r w:rsidR="00DC0F1D" w:rsidRPr="00DC0F1D">
              <w:rPr>
                <w:color w:val="00B050"/>
              </w:rPr>
              <w:t>guess_final_order_date</w:t>
            </w:r>
            <w:proofErr w:type="spellEnd"/>
            <w:r w:rsidR="00DC0F1D" w:rsidRPr="00DC0F1D">
              <w:rPr>
                <w:color w:val="00B050"/>
              </w:rPr>
              <w:t xml:space="preserve">") and not </w:t>
            </w:r>
            <w:proofErr w:type="spellStart"/>
            <w:r w:rsidR="00DC0F1D" w:rsidRPr="00DC0F1D">
              <w:rPr>
                <w:color w:val="00B050"/>
              </w:rPr>
              <w:t>guess_final_order_date</w:t>
            </w:r>
            <w:proofErr w:type="spellEnd"/>
            <w:r w:rsidR="00DC0F1D" w:rsidRPr="00DC0F1D">
              <w:rPr>
                <w:color w:val="00B050"/>
              </w:rPr>
              <w:t xml:space="preserve"> </w:t>
            </w:r>
            <w:r w:rsidR="00724912">
              <w:rPr>
                <w:color w:val="00B050"/>
              </w:rPr>
              <w:t>in(</w:t>
            </w:r>
            <w:r w:rsidR="00DC0F1D" w:rsidRPr="00DC0F1D">
              <w:rPr>
                <w:color w:val="00B050"/>
              </w:rPr>
              <w:t>'more than 30'</w:t>
            </w:r>
            <w:r w:rsidR="00724912">
              <w:rPr>
                <w:color w:val="00B050"/>
              </w:rPr>
              <w:t>, 'unknown'</w:t>
            </w:r>
            <w:r w:rsidR="00B93EFC">
              <w:rPr>
                <w:color w:val="00B050"/>
              </w:rPr>
              <w:t>)</w:t>
            </w:r>
            <w:r w:rsidR="00DC0F1D" w:rsidRPr="00DC0F1D">
              <w:rPr>
                <w:color w:val="00B050"/>
              </w:rPr>
              <w:t>)</w:t>
            </w:r>
            <w:r w:rsidR="00DC0F1D">
              <w:rPr>
                <w:color w:val="FFC000"/>
              </w:rPr>
              <w:t xml:space="preserve">) </w:t>
            </w:r>
            <w:r>
              <w:rPr>
                <w:color w:val="FFC000"/>
              </w:rPr>
              <w:t>%}</w:t>
            </w:r>
            <w:bookmarkEnd w:id="0"/>
          </w:p>
        </w:tc>
        <w:tc>
          <w:tcPr>
            <w:tcW w:w="7612" w:type="dxa"/>
            <w:tcMar>
              <w:top w:w="432" w:type="dxa"/>
              <w:left w:w="115" w:type="dxa"/>
              <w:right w:w="115" w:type="dxa"/>
            </w:tcMar>
          </w:tcPr>
          <w:p w14:paraId="1DB3D995" w14:textId="2C70888C" w:rsidR="00E21B41" w:rsidRPr="0072117F" w:rsidRDefault="00E21B41" w:rsidP="00742A86">
            <w:pPr>
              <w:pStyle w:val="Body"/>
            </w:pPr>
          </w:p>
        </w:tc>
      </w:tr>
      <w:tr w:rsidR="000931A6" w:rsidRPr="000931A6" w14:paraId="6CBC88BF" w14:textId="77777777" w:rsidTr="004537B5">
        <w:trPr>
          <w:jc w:val="center"/>
        </w:trPr>
        <w:tc>
          <w:tcPr>
            <w:tcW w:w="2628" w:type="dxa"/>
            <w:tcMar>
              <w:top w:w="360" w:type="dxa"/>
              <w:left w:w="115" w:type="dxa"/>
              <w:right w:w="115" w:type="dxa"/>
            </w:tcMar>
          </w:tcPr>
          <w:p w14:paraId="2C6E5FAB" w14:textId="05FB4382" w:rsidR="000931A6" w:rsidRPr="000931A6" w:rsidRDefault="000931A6" w:rsidP="00742A86">
            <w:pPr>
              <w:pStyle w:val="Heading2"/>
              <w:outlineLvl w:val="1"/>
            </w:pPr>
            <w:r>
              <w:lastRenderedPageBreak/>
              <w:t xml:space="preserve">Step </w:t>
            </w:r>
            <w:fldSimple w:instr=" SEQ stepList \* MERGEFORMAT ">
              <w:r w:rsidR="007C1E85">
                <w:rPr>
                  <w:noProof/>
                </w:rPr>
                <w:t>1</w:t>
              </w:r>
            </w:fldSimple>
            <w:r>
              <w:t>: Decide the steps you want to take</w:t>
            </w:r>
          </w:p>
        </w:tc>
        <w:tc>
          <w:tcPr>
            <w:tcW w:w="7612" w:type="dxa"/>
            <w:tcMar>
              <w:top w:w="432" w:type="dxa"/>
              <w:left w:w="115" w:type="dxa"/>
              <w:right w:w="115" w:type="dxa"/>
            </w:tcMar>
          </w:tcPr>
          <w:p w14:paraId="4F9034C8" w14:textId="77777777" w:rsidR="007F0AC7" w:rsidRDefault="007F0AC7" w:rsidP="00742A86">
            <w:pPr>
              <w:pStyle w:val="Body"/>
            </w:pPr>
            <w:r>
              <w:t>You have more than one way to ask the judge to change your custody or parenting plan order.</w:t>
            </w:r>
          </w:p>
          <w:p w14:paraId="0DFB88E2" w14:textId="77777777" w:rsidR="007F0AC7" w:rsidRDefault="007F0AC7" w:rsidP="00742A86">
            <w:pPr>
              <w:pStyle w:val="Body"/>
            </w:pPr>
            <w:r>
              <w:t>Read each of the following steps.</w:t>
            </w:r>
          </w:p>
          <w:p w14:paraId="2158F505" w14:textId="0B70A952" w:rsidR="000931A6" w:rsidRPr="0072117F" w:rsidRDefault="007F0AC7" w:rsidP="00742A86">
            <w:pPr>
              <w:pStyle w:val="Body"/>
            </w:pPr>
            <w:r>
              <w:t>Decide on the steps that make the most sense in your case.</w:t>
            </w:r>
          </w:p>
        </w:tc>
      </w:tr>
      <w:tr w:rsidR="000931A6" w:rsidRPr="0072117F" w14:paraId="12EB804B" w14:textId="77777777" w:rsidTr="004537B5">
        <w:trPr>
          <w:jc w:val="center"/>
        </w:trPr>
        <w:tc>
          <w:tcPr>
            <w:tcW w:w="2628" w:type="dxa"/>
            <w:tcMar>
              <w:top w:w="360" w:type="dxa"/>
              <w:left w:w="115" w:type="dxa"/>
              <w:right w:w="115" w:type="dxa"/>
            </w:tcMar>
          </w:tcPr>
          <w:p w14:paraId="17D6EF9D" w14:textId="0F42C068" w:rsidR="000931A6" w:rsidRDefault="00BE1B1D" w:rsidP="00742A86">
            <w:pPr>
              <w:pStyle w:val="Body"/>
            </w:pPr>
            <w:r>
              <w:rPr>
                <w:color w:val="FFC000"/>
              </w:rPr>
              <w:t>{%tr endif %}</w:t>
            </w:r>
          </w:p>
        </w:tc>
        <w:tc>
          <w:tcPr>
            <w:tcW w:w="7612" w:type="dxa"/>
            <w:tcMar>
              <w:top w:w="432" w:type="dxa"/>
              <w:left w:w="115" w:type="dxa"/>
              <w:right w:w="115" w:type="dxa"/>
            </w:tcMar>
          </w:tcPr>
          <w:p w14:paraId="2BB326FD" w14:textId="77777777" w:rsidR="000931A6" w:rsidRPr="0072117F" w:rsidRDefault="000931A6" w:rsidP="00742A86">
            <w:pPr>
              <w:pStyle w:val="Body"/>
            </w:pPr>
          </w:p>
        </w:tc>
      </w:tr>
      <w:tr w:rsidR="00751057" w:rsidRPr="0072117F" w14:paraId="6A10100B" w14:textId="77777777" w:rsidTr="004537B5">
        <w:trPr>
          <w:jc w:val="center"/>
        </w:trPr>
        <w:tc>
          <w:tcPr>
            <w:tcW w:w="2628" w:type="dxa"/>
            <w:tcMar>
              <w:top w:w="360" w:type="dxa"/>
              <w:left w:w="115" w:type="dxa"/>
              <w:right w:w="115" w:type="dxa"/>
            </w:tcMar>
          </w:tcPr>
          <w:p w14:paraId="605B3987" w14:textId="77777777" w:rsidR="00751057" w:rsidRPr="00CF3487" w:rsidRDefault="00751057" w:rsidP="00742A86">
            <w:pPr>
              <w:pStyle w:val="Body"/>
            </w:pPr>
            <w:r>
              <w:rPr>
                <w:color w:val="FFC000"/>
              </w:rPr>
              <w:t>{%tr if why_change == 'schedule'</w:t>
            </w:r>
            <w:r w:rsidRPr="00615627">
              <w:rPr>
                <w:color w:val="FFC000"/>
              </w:rPr>
              <w:t xml:space="preserve"> %}</w:t>
            </w:r>
          </w:p>
        </w:tc>
        <w:tc>
          <w:tcPr>
            <w:tcW w:w="7612" w:type="dxa"/>
            <w:tcMar>
              <w:top w:w="432" w:type="dxa"/>
              <w:left w:w="115" w:type="dxa"/>
              <w:right w:w="115" w:type="dxa"/>
            </w:tcMar>
          </w:tcPr>
          <w:p w14:paraId="26BADF2A" w14:textId="77777777" w:rsidR="00751057" w:rsidRPr="0072117F" w:rsidRDefault="00751057" w:rsidP="00742A86">
            <w:pPr>
              <w:pStyle w:val="Body"/>
            </w:pPr>
          </w:p>
        </w:tc>
      </w:tr>
      <w:tr w:rsidR="00751057" w:rsidRPr="0072117F" w14:paraId="3AF38FD8" w14:textId="77777777" w:rsidTr="004537B5">
        <w:trPr>
          <w:jc w:val="center"/>
        </w:trPr>
        <w:tc>
          <w:tcPr>
            <w:tcW w:w="2628" w:type="dxa"/>
            <w:tcMar>
              <w:top w:w="360" w:type="dxa"/>
              <w:left w:w="115" w:type="dxa"/>
              <w:right w:w="115" w:type="dxa"/>
            </w:tcMar>
          </w:tcPr>
          <w:p w14:paraId="2B7AB69A" w14:textId="6DCCC326" w:rsidR="00751057" w:rsidRPr="00CF3487" w:rsidRDefault="000931A6" w:rsidP="00742A86">
            <w:pPr>
              <w:pStyle w:val="Heading2"/>
              <w:outlineLvl w:val="1"/>
            </w:pPr>
            <w:r>
              <w:t xml:space="preserve">Step </w:t>
            </w:r>
            <w:fldSimple w:instr=" SEQ stepList  \* MERGEFORMAT  \* MERGEFORMAT ">
              <w:r w:rsidR="007C1E85">
                <w:rPr>
                  <w:noProof/>
                </w:rPr>
                <w:t>2</w:t>
              </w:r>
            </w:fldSimple>
            <w:r>
              <w:t xml:space="preserve">: </w:t>
            </w:r>
            <w:r w:rsidR="00751057">
              <w:t xml:space="preserve">Ask the court to change your </w:t>
            </w:r>
            <w:r w:rsidR="00751057" w:rsidRPr="006C4B02">
              <w:t>Parenting</w:t>
            </w:r>
            <w:r w:rsidR="00751057">
              <w:t xml:space="preserve"> Plan and your child support order</w:t>
            </w:r>
          </w:p>
        </w:tc>
        <w:tc>
          <w:tcPr>
            <w:tcW w:w="7612" w:type="dxa"/>
            <w:tcMar>
              <w:top w:w="432" w:type="dxa"/>
              <w:left w:w="115" w:type="dxa"/>
              <w:right w:w="115" w:type="dxa"/>
            </w:tcMar>
          </w:tcPr>
          <w:p w14:paraId="1DBBFB01" w14:textId="6E64C5F1" w:rsidR="00751057" w:rsidRDefault="00751057" w:rsidP="00742A86">
            <w:pPr>
              <w:pStyle w:val="Body"/>
            </w:pPr>
            <w:r>
              <w:t xml:space="preserve">If you need to change child support because you have a new schedule that is different </w:t>
            </w:r>
            <w:r w:rsidR="00F3168A">
              <w:t xml:space="preserve">from </w:t>
            </w:r>
            <w:r>
              <w:t>the schedule in your custody order,</w:t>
            </w:r>
            <w:r w:rsidR="007520BB">
              <w:t xml:space="preserve"> </w:t>
            </w:r>
            <w:r w:rsidR="007520BB" w:rsidRPr="007520BB">
              <w:t>you need to ask the court to change both your Parenting Plan and your child support.</w:t>
            </w:r>
          </w:p>
          <w:p w14:paraId="4F990CA9" w14:textId="63676813" w:rsidR="00751057" w:rsidRDefault="00751057" w:rsidP="0015685D">
            <w:pPr>
              <w:pStyle w:val="ListParagraph"/>
            </w:pPr>
            <w:r>
              <w:t xml:space="preserve">Use the Guided Assistant Interview </w:t>
            </w:r>
            <w:hyperlink r:id="rId8" w:history="1">
              <w:r w:rsidR="00316CC7">
                <w:rPr>
                  <w:rStyle w:val="Hyperlink"/>
                </w:rPr>
                <w:t>Changing Your Custody or Parenting Plan Order</w:t>
              </w:r>
            </w:hyperlink>
            <w:r>
              <w:t xml:space="preserve"> for a Personal Action Plan about changing both child support and your schedule.</w:t>
            </w:r>
          </w:p>
          <w:p w14:paraId="3D878B2F" w14:textId="11108C47" w:rsidR="00751057" w:rsidRDefault="00751057" w:rsidP="0015685D">
            <w:pPr>
              <w:pStyle w:val="ListParagraph"/>
            </w:pPr>
            <w:r>
              <w:t xml:space="preserve">Read </w:t>
            </w:r>
            <w:hyperlink r:id="rId9" w:history="1">
              <w:r w:rsidRPr="005D6458">
                <w:rPr>
                  <w:rStyle w:val="Hyperlink"/>
                </w:rPr>
                <w:t>Modifying Child Custody or Child Support Order</w:t>
              </w:r>
            </w:hyperlink>
          </w:p>
          <w:p w14:paraId="1EC0C1A8" w14:textId="453F5358" w:rsidR="00751057" w:rsidRDefault="00751057" w:rsidP="00F2172D">
            <w:pPr>
              <w:pStyle w:val="Heading3"/>
              <w:outlineLvl w:val="2"/>
            </w:pPr>
            <w:r>
              <w:t>Links in this step</w:t>
            </w:r>
          </w:p>
          <w:p w14:paraId="16E5D458" w14:textId="42E23E6F" w:rsidR="00316CC7" w:rsidRDefault="009C0370" w:rsidP="00742A86">
            <w:pPr>
              <w:pStyle w:val="Body"/>
            </w:pPr>
            <w:hyperlink r:id="rId10">
              <w:r w:rsidR="00316CC7" w:rsidRPr="00D03EE9">
                <w:rPr>
                  <w:b/>
                </w:rPr>
                <w:t xml:space="preserve">Changing </w:t>
              </w:r>
              <w:r w:rsidR="00316CC7">
                <w:rPr>
                  <w:b/>
                </w:rPr>
                <w:t>Your</w:t>
              </w:r>
              <w:r w:rsidR="00316CC7" w:rsidRPr="00D03EE9">
                <w:rPr>
                  <w:b/>
                </w:rPr>
                <w:t xml:space="preserve"> Custody</w:t>
              </w:r>
              <w:r w:rsidR="00316CC7">
                <w:rPr>
                  <w:b/>
                </w:rPr>
                <w:t xml:space="preserve"> or Parenting Plan</w:t>
              </w:r>
              <w:r w:rsidR="00316CC7" w:rsidRPr="00D03EE9">
                <w:rPr>
                  <w:b/>
                </w:rPr>
                <w:t xml:space="preserve"> Order</w:t>
              </w:r>
            </w:hyperlink>
            <w:r w:rsidR="00316CC7">
              <w:br/>
            </w:r>
            <w:r w:rsidR="00316CC7" w:rsidRPr="006649CC">
              <w:t>Docassemble.AKCourts</w:t>
            </w:r>
            <w:r w:rsidR="00316CC7">
              <w:t>.gov/start/</w:t>
            </w:r>
            <w:proofErr w:type="spellStart"/>
            <w:r w:rsidR="00316CC7">
              <w:t>ChangingChildCustody</w:t>
            </w:r>
            <w:proofErr w:type="spellEnd"/>
            <w:r w:rsidR="00316CC7">
              <w:t xml:space="preserve"> </w:t>
            </w:r>
          </w:p>
          <w:p w14:paraId="2024B2FE" w14:textId="7C81FC77" w:rsidR="00751057" w:rsidRPr="005D6458" w:rsidRDefault="009C0370" w:rsidP="00742A86">
            <w:pPr>
              <w:pStyle w:val="Body"/>
            </w:pPr>
            <w:hyperlink r:id="rId11" w:history="1">
              <w:r w:rsidR="00751057" w:rsidRPr="005D6458">
                <w:rPr>
                  <w:b/>
                </w:rPr>
                <w:t>Modifying Child Custody or Child Support Order</w:t>
              </w:r>
            </w:hyperlink>
            <w:r w:rsidR="00751057" w:rsidRPr="005D6458">
              <w:br/>
              <w:t>courts.alaska.gov/shc/family/shcmodify.htm</w:t>
            </w:r>
          </w:p>
        </w:tc>
      </w:tr>
      <w:tr w:rsidR="00751057" w:rsidRPr="0072117F" w14:paraId="7C8EEC9B" w14:textId="77777777" w:rsidTr="004537B5">
        <w:trPr>
          <w:jc w:val="center"/>
        </w:trPr>
        <w:tc>
          <w:tcPr>
            <w:tcW w:w="2628" w:type="dxa"/>
            <w:tcMar>
              <w:top w:w="360" w:type="dxa"/>
              <w:left w:w="115" w:type="dxa"/>
              <w:right w:w="115" w:type="dxa"/>
            </w:tcMar>
          </w:tcPr>
          <w:p w14:paraId="2CE21594" w14:textId="46F6831C" w:rsidR="00751057" w:rsidRPr="00CF3487" w:rsidRDefault="008F6E54" w:rsidP="00742A86">
            <w:pPr>
              <w:pStyle w:val="Body"/>
            </w:pPr>
            <w:r w:rsidRPr="004058F8">
              <w:rPr>
                <w:color w:val="FFC000"/>
              </w:rPr>
              <w:t>{%tr endif %}</w:t>
            </w:r>
          </w:p>
        </w:tc>
        <w:tc>
          <w:tcPr>
            <w:tcW w:w="7612" w:type="dxa"/>
            <w:tcMar>
              <w:top w:w="432" w:type="dxa"/>
              <w:left w:w="115" w:type="dxa"/>
              <w:right w:w="115" w:type="dxa"/>
            </w:tcMar>
          </w:tcPr>
          <w:p w14:paraId="7862ACDF" w14:textId="77777777" w:rsidR="00751057" w:rsidRPr="0072117F" w:rsidRDefault="00751057" w:rsidP="00742A86">
            <w:pPr>
              <w:pStyle w:val="Body"/>
            </w:pPr>
          </w:p>
        </w:tc>
      </w:tr>
      <w:tr w:rsidR="00E143DE" w14:paraId="5B7A0A61" w14:textId="77777777" w:rsidTr="004537B5">
        <w:trPr>
          <w:jc w:val="center"/>
        </w:trPr>
        <w:tc>
          <w:tcPr>
            <w:tcW w:w="2628" w:type="dxa"/>
            <w:tcMar>
              <w:top w:w="360" w:type="dxa"/>
              <w:left w:w="115" w:type="dxa"/>
              <w:right w:w="115" w:type="dxa"/>
            </w:tcMar>
          </w:tcPr>
          <w:p w14:paraId="7276C3B0" w14:textId="77777777" w:rsidR="00E143DE" w:rsidRDefault="00E143DE" w:rsidP="00742A86">
            <w:pPr>
              <w:pStyle w:val="Body"/>
            </w:pPr>
            <w:r w:rsidRPr="006C65ED">
              <w:t xml:space="preserve">{%tr if </w:t>
            </w:r>
            <w:proofErr w:type="spellStart"/>
            <w:r w:rsidRPr="00A50DBF">
              <w:t>find</w:t>
            </w:r>
            <w:r>
              <w:t>_who_ordered</w:t>
            </w:r>
            <w:proofErr w:type="spellEnd"/>
            <w:r>
              <w:t xml:space="preserve"> == 'unknown' </w:t>
            </w:r>
            <w:r w:rsidRPr="006C65ED">
              <w:t>%}</w:t>
            </w:r>
          </w:p>
        </w:tc>
        <w:tc>
          <w:tcPr>
            <w:tcW w:w="7612" w:type="dxa"/>
            <w:tcMar>
              <w:top w:w="432" w:type="dxa"/>
              <w:left w:w="115" w:type="dxa"/>
              <w:right w:w="115" w:type="dxa"/>
            </w:tcMar>
          </w:tcPr>
          <w:p w14:paraId="513E3B69" w14:textId="77777777" w:rsidR="00E143DE" w:rsidRDefault="00E143DE" w:rsidP="00742A86">
            <w:pPr>
              <w:pStyle w:val="Body"/>
            </w:pPr>
          </w:p>
        </w:tc>
      </w:tr>
      <w:tr w:rsidR="00E143DE" w14:paraId="0C5F9322" w14:textId="77777777" w:rsidTr="004537B5">
        <w:trPr>
          <w:jc w:val="center"/>
        </w:trPr>
        <w:tc>
          <w:tcPr>
            <w:tcW w:w="2628" w:type="dxa"/>
            <w:tcMar>
              <w:top w:w="360" w:type="dxa"/>
              <w:left w:w="115" w:type="dxa"/>
              <w:right w:w="115" w:type="dxa"/>
            </w:tcMar>
          </w:tcPr>
          <w:p w14:paraId="73ECFFE8" w14:textId="45EFD24F" w:rsidR="00E143DE" w:rsidRDefault="00E143DE" w:rsidP="00742A86">
            <w:pPr>
              <w:pStyle w:val="Heading2"/>
              <w:outlineLvl w:val="1"/>
            </w:pPr>
            <w:r>
              <w:t xml:space="preserve">Step </w:t>
            </w:r>
            <w:fldSimple w:instr=" SEQ stepList  \* MERGEFORMAT  \* MERGEFORMAT ">
              <w:r w:rsidR="007C1E85">
                <w:rPr>
                  <w:noProof/>
                </w:rPr>
                <w:t>3</w:t>
              </w:r>
            </w:fldSimple>
            <w:r>
              <w:t>: Find out who issued your</w:t>
            </w:r>
            <w:r w:rsidRPr="00526844">
              <w:t xml:space="preserve"> </w:t>
            </w:r>
            <w:r>
              <w:t>c</w:t>
            </w:r>
            <w:r w:rsidRPr="00526844">
              <w:t xml:space="preserve">hild </w:t>
            </w:r>
            <w:r>
              <w:t>s</w:t>
            </w:r>
            <w:r w:rsidRPr="00526844">
              <w:t>upport</w:t>
            </w:r>
            <w:r>
              <w:t xml:space="preserve"> order</w:t>
            </w:r>
          </w:p>
        </w:tc>
        <w:tc>
          <w:tcPr>
            <w:tcW w:w="7612" w:type="dxa"/>
            <w:tcMar>
              <w:top w:w="432" w:type="dxa"/>
              <w:left w:w="115" w:type="dxa"/>
              <w:right w:w="115" w:type="dxa"/>
            </w:tcMar>
          </w:tcPr>
          <w:p w14:paraId="65A8B59E" w14:textId="28FB3C35" w:rsidR="00810C76" w:rsidRDefault="00810C76" w:rsidP="00742A86">
            <w:pPr>
              <w:pStyle w:val="Body"/>
            </w:pPr>
            <w:r>
              <w:t xml:space="preserve">Contact </w:t>
            </w:r>
            <w:r w:rsidR="000C65B5">
              <w:t>CSED</w:t>
            </w:r>
          </w:p>
          <w:p w14:paraId="435AD1FE" w14:textId="1C6406C1" w:rsidR="00A45B57" w:rsidRDefault="009C0370" w:rsidP="00742A86">
            <w:pPr>
              <w:pStyle w:val="Body"/>
            </w:pPr>
            <w:hyperlink r:id="rId12" w:history="1">
              <w:r w:rsidR="00E143DE" w:rsidRPr="00E96E02">
                <w:rPr>
                  <w:rStyle w:val="Hyperlink"/>
                </w:rPr>
                <w:t xml:space="preserve">Contact </w:t>
              </w:r>
              <w:r w:rsidR="000C65B5">
                <w:rPr>
                  <w:rStyle w:val="Hyperlink"/>
                </w:rPr>
                <w:t>CSED</w:t>
              </w:r>
            </w:hyperlink>
            <w:r w:rsidR="00E143DE">
              <w:t xml:space="preserve"> to ask if they issued your child support order. </w:t>
            </w:r>
            <w:r w:rsidR="00E143DE" w:rsidRPr="00C3577F">
              <w:t>{% if us</w:t>
            </w:r>
            <w:r w:rsidR="00E143DE">
              <w:t>er_need == 'change AK order' %}</w:t>
            </w:r>
            <w:r w:rsidR="00E143DE" w:rsidRPr="00C3577F">
              <w:t>If they did, they can give you information about changing it.</w:t>
            </w:r>
            <w:r w:rsidR="00E9643F">
              <w:t xml:space="preserve"> </w:t>
            </w:r>
            <w:r w:rsidR="00E143DE" w:rsidRPr="00C3577F">
              <w:t xml:space="preserve">Changing an </w:t>
            </w:r>
            <w:r w:rsidR="00E143DE">
              <w:t>order is called “modifying” it.</w:t>
            </w:r>
            <w:r w:rsidR="00E143DE" w:rsidRPr="00C3577F">
              <w:t xml:space="preserve">{% elif user_need == </w:t>
            </w:r>
            <w:r w:rsidR="00E143DE">
              <w:t>'</w:t>
            </w:r>
            <w:r w:rsidR="00E143DE" w:rsidRPr="00C3577F">
              <w:t>enforce AK order</w:t>
            </w:r>
            <w:r w:rsidR="00E143DE">
              <w:t>'</w:t>
            </w:r>
            <w:r w:rsidR="00E143DE" w:rsidRPr="00C3577F">
              <w:t xml:space="preserve"> %}If they did, </w:t>
            </w:r>
            <w:r w:rsidR="00E143DE" w:rsidRPr="00C3577F">
              <w:lastRenderedPageBreak/>
              <w:t>they can give you information about enforcing it.{% endif %}</w:t>
            </w:r>
            <w:r w:rsidR="00A45B57">
              <w:t xml:space="preserve"> </w:t>
            </w:r>
          </w:p>
          <w:p w14:paraId="0A00E58F" w14:textId="7233931A" w:rsidR="00A45B57" w:rsidRDefault="00A45B57" w:rsidP="0015685D">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5F73684D" w14:textId="77777777" w:rsidR="00A45B57" w:rsidRDefault="00A45B57" w:rsidP="0015685D">
            <w:pPr>
              <w:pStyle w:val="ListPlevel2"/>
            </w:pPr>
            <w:r>
              <w:rPr>
                <w:rFonts w:ascii="Segoe UI Symbol" w:hAnsi="Segoe UI Symbol" w:cs="Segoe UI Symbol"/>
              </w:rPr>
              <w:t>✆</w:t>
            </w:r>
            <w:r>
              <w:t xml:space="preserve"> Phone: (</w:t>
            </w:r>
            <w:r w:rsidRPr="00F2172D">
              <w:t>907</w:t>
            </w:r>
            <w:r>
              <w:t xml:space="preserve">) 269-6900, </w:t>
            </w:r>
          </w:p>
          <w:p w14:paraId="69754B81" w14:textId="77777777" w:rsidR="00A45B57" w:rsidRDefault="00A45B57" w:rsidP="0015685D">
            <w:pPr>
              <w:pStyle w:val="ListPlevel2"/>
            </w:pPr>
            <w:r>
              <w:t>Toll Free (In-state): 800-478-3300</w:t>
            </w:r>
          </w:p>
          <w:p w14:paraId="53DE8587" w14:textId="77777777" w:rsidR="00A45B57" w:rsidRDefault="00A45B57" w:rsidP="0015685D">
            <w:pPr>
              <w:pStyle w:val="ListParagraph"/>
            </w:pPr>
            <w:r>
              <w:rPr>
                <w:rFonts w:ascii="Segoe UI Emoji" w:hAnsi="Segoe UI Emoji" w:cs="Segoe UI Emoji"/>
              </w:rPr>
              <w:t>⌨</w:t>
            </w:r>
            <w:r>
              <w:t xml:space="preserve"> Fax: (907) 787-3220</w:t>
            </w:r>
          </w:p>
          <w:p w14:paraId="1AB57AF0" w14:textId="77777777" w:rsidR="00A45B57" w:rsidRPr="00471406" w:rsidRDefault="00A45B57" w:rsidP="0015685D">
            <w:pPr>
              <w:pStyle w:val="ListParagraph"/>
            </w:pPr>
            <w:r>
              <w:t>Email: dor.</w:t>
            </w:r>
            <w:r w:rsidRPr="00F2172D">
              <w:t>cssd</w:t>
            </w:r>
            <w:r>
              <w:t>.customerservice.anchorage@alaska.gov</w:t>
            </w:r>
          </w:p>
          <w:p w14:paraId="4F91E38E" w14:textId="32D738DC" w:rsidR="00E143DE" w:rsidRDefault="00E143DE" w:rsidP="00742A86">
            <w:pPr>
              <w:pStyle w:val="Body"/>
            </w:pPr>
            <w:r>
              <w:t xml:space="preserve">If </w:t>
            </w:r>
            <w:r w:rsidR="000C65B5">
              <w:t>CSED</w:t>
            </w:r>
            <w:r>
              <w:t xml:space="preserve"> issued your order, see:</w:t>
            </w:r>
          </w:p>
          <w:p w14:paraId="2AD3A29E" w14:textId="77777777" w:rsidR="00E143DE" w:rsidRDefault="00E143DE" w:rsidP="00742A86">
            <w:pPr>
              <w:pStyle w:val="Body"/>
            </w:pPr>
            <w:r>
              <w:t>{%p if user_need == 'change AK order' %}</w:t>
            </w:r>
          </w:p>
          <w:p w14:paraId="14124DAF" w14:textId="4463DCB9" w:rsidR="00E143DE" w:rsidRDefault="009C0370" w:rsidP="0015685D">
            <w:pPr>
              <w:pStyle w:val="ListParagraph"/>
            </w:pPr>
            <w:hyperlink r:id="rId13" w:history="1">
              <w:r w:rsidR="00E143DE" w:rsidRPr="00DD12C3">
                <w:rPr>
                  <w:rStyle w:val="Hyperlink"/>
                </w:rPr>
                <w:t>Modification FAQs</w:t>
              </w:r>
            </w:hyperlink>
          </w:p>
          <w:p w14:paraId="1D3AF497" w14:textId="46179167" w:rsidR="00E143DE" w:rsidRDefault="009C0370" w:rsidP="0015685D">
            <w:pPr>
              <w:pStyle w:val="ListParagraph"/>
            </w:pPr>
            <w:hyperlink r:id="rId14" w:history="1">
              <w:r w:rsidR="00E143DE" w:rsidRPr="00DD12C3">
                <w:rPr>
                  <w:rStyle w:val="Hyperlink"/>
                </w:rPr>
                <w:t>Modification Guidebook Brochure</w:t>
              </w:r>
            </w:hyperlink>
          </w:p>
          <w:p w14:paraId="79C5F94D" w14:textId="408B0889"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3AFA04DF" w14:textId="11320159" w:rsidR="00E143DE" w:rsidRDefault="009C0370" w:rsidP="0015685D">
            <w:pPr>
              <w:pStyle w:val="ListParagraph"/>
            </w:pPr>
            <w:hyperlink r:id="rId15" w:history="1">
              <w:r w:rsidR="00E143DE" w:rsidRPr="00BF2F19">
                <w:rPr>
                  <w:rStyle w:val="Hyperlink"/>
                </w:rPr>
                <w:t>Child Support Enforcement FAQ</w:t>
              </w:r>
            </w:hyperlink>
          </w:p>
          <w:p w14:paraId="2499A945" w14:textId="77777777" w:rsidR="00E143DE" w:rsidRDefault="00E143DE" w:rsidP="00742A86">
            <w:pPr>
              <w:pStyle w:val="Body"/>
            </w:pPr>
            <w:r w:rsidRPr="006C65ED">
              <w:t>{%</w:t>
            </w:r>
            <w:r>
              <w:t>p</w:t>
            </w:r>
            <w:r w:rsidRPr="006C65ED">
              <w:t xml:space="preserve"> endif %}</w:t>
            </w:r>
          </w:p>
          <w:p w14:paraId="35FF6FC5" w14:textId="466A8082" w:rsidR="00E143DE" w:rsidRDefault="009C0370" w:rsidP="0015685D">
            <w:pPr>
              <w:pStyle w:val="ListParagraph"/>
            </w:pPr>
            <w:hyperlink r:id="rId16" w:history="1">
              <w:r w:rsidR="00E143DE" w:rsidRPr="00810C76">
                <w:rPr>
                  <w:rStyle w:val="Hyperlink"/>
                </w:rPr>
                <w:t>Home</w:t>
              </w:r>
              <w:r w:rsidR="00E143DE" w:rsidRPr="00BF2F19">
                <w:rPr>
                  <w:rStyle w:val="Hyperlink"/>
                </w:rPr>
                <w:t xml:space="preserve"> page</w:t>
              </w:r>
            </w:hyperlink>
          </w:p>
          <w:p w14:paraId="16FCF275" w14:textId="64BC3C00" w:rsidR="00810C76" w:rsidRDefault="00810C76" w:rsidP="00F2172D">
            <w:pPr>
              <w:pStyle w:val="Heading2"/>
              <w:outlineLvl w:val="1"/>
            </w:pPr>
            <w:r>
              <w:t>Contact the court</w:t>
            </w:r>
          </w:p>
          <w:p w14:paraId="236F98C8" w14:textId="2D0EF8E6" w:rsidR="00E143DE" w:rsidRDefault="009C0370" w:rsidP="00742A86">
            <w:pPr>
              <w:pStyle w:val="Body"/>
            </w:pPr>
            <w:hyperlink r:id="rId17" w:history="1">
              <w:r w:rsidR="00E143DE" w:rsidRPr="00865187">
                <w:rPr>
                  <w:rStyle w:val="Hyperlink"/>
                </w:rPr>
                <w:t>Contact your local court</w:t>
              </w:r>
            </w:hyperlink>
            <w:r w:rsidR="00E143DE">
              <w:t xml:space="preserve"> or look on </w:t>
            </w:r>
            <w:hyperlink r:id="rId18" w:history="1">
              <w:r w:rsidR="00E143DE" w:rsidRPr="00865187">
                <w:rPr>
                  <w:rStyle w:val="Hyperlink"/>
                </w:rPr>
                <w:t>CourtView</w:t>
              </w:r>
            </w:hyperlink>
            <w:r w:rsidR="00E143DE">
              <w:t xml:space="preserve"> to see if the court issued your child support order.</w:t>
            </w:r>
            <w:r w:rsidR="00E9643F">
              <w:t xml:space="preserve"> </w:t>
            </w:r>
            <w:r w:rsidR="00E143DE">
              <w:t>If the court issued your order:</w:t>
            </w:r>
          </w:p>
          <w:p w14:paraId="0B44FDB0" w14:textId="77777777" w:rsidR="00E143DE" w:rsidRDefault="00E143DE" w:rsidP="0015685D">
            <w:pPr>
              <w:pStyle w:val="ListParagraph"/>
            </w:pPr>
            <w:r>
              <w:t>Come back and take this Guided Assistant interview again, or</w:t>
            </w:r>
          </w:p>
          <w:p w14:paraId="70C4F1EC" w14:textId="77777777" w:rsidR="00E143DE" w:rsidRDefault="00E143DE" w:rsidP="00742A86">
            <w:pPr>
              <w:pStyle w:val="Body"/>
            </w:pPr>
            <w:r>
              <w:t>{%p if user_need == 'change AK order' %}</w:t>
            </w:r>
          </w:p>
          <w:p w14:paraId="4E81D249" w14:textId="326F6B31" w:rsidR="00E143DE" w:rsidRDefault="00E143DE" w:rsidP="0015685D">
            <w:pPr>
              <w:pStyle w:val="ListParagraph"/>
            </w:pPr>
            <w:r>
              <w:t xml:space="preserve">Read </w:t>
            </w:r>
            <w:hyperlink r:id="rId19" w:history="1">
              <w:r w:rsidRPr="00865187">
                <w:rPr>
                  <w:rStyle w:val="Hyperlink"/>
                </w:rPr>
                <w:t>Modifying Child Custody or Child Support Order</w:t>
              </w:r>
            </w:hyperlink>
            <w:r>
              <w:t xml:space="preserve">. </w:t>
            </w:r>
          </w:p>
          <w:p w14:paraId="656D158E" w14:textId="5A3ADC9B" w:rsidR="00E143DE" w:rsidRDefault="00E143DE" w:rsidP="00742A86">
            <w:pPr>
              <w:pStyle w:val="Body"/>
            </w:pPr>
            <w:r w:rsidRPr="006C65ED">
              <w:t>{%</w:t>
            </w:r>
            <w:r>
              <w:t>p</w:t>
            </w:r>
            <w:r w:rsidRPr="006C65ED">
              <w:t xml:space="preserve"> </w:t>
            </w:r>
            <w:r>
              <w:t>el</w:t>
            </w:r>
            <w:r w:rsidRPr="006C65ED">
              <w:t>if</w:t>
            </w:r>
            <w:r w:rsidR="00E9643F">
              <w:t xml:space="preserve"> </w:t>
            </w:r>
            <w:r>
              <w:t>user_need == 'enforce AK order' %}</w:t>
            </w:r>
          </w:p>
          <w:p w14:paraId="24E0DD07" w14:textId="77701642" w:rsidR="00E143DE" w:rsidRDefault="00E143DE" w:rsidP="0015685D">
            <w:pPr>
              <w:pStyle w:val="ListParagraph"/>
            </w:pPr>
            <w:r>
              <w:t xml:space="preserve">Read </w:t>
            </w:r>
            <w:hyperlink r:id="rId20" w:history="1">
              <w:r w:rsidRPr="00E01436">
                <w:rPr>
                  <w:rStyle w:val="Hyperlink"/>
                </w:rPr>
                <w:t>Enforcing Your Order</w:t>
              </w:r>
            </w:hyperlink>
          </w:p>
          <w:p w14:paraId="618C135B" w14:textId="77777777" w:rsidR="00E143DE" w:rsidRDefault="00E143DE" w:rsidP="00742A86">
            <w:pPr>
              <w:pStyle w:val="Body"/>
            </w:pPr>
            <w:r w:rsidRPr="006C65ED">
              <w:t>{%</w:t>
            </w:r>
            <w:r>
              <w:t>p</w:t>
            </w:r>
            <w:r w:rsidRPr="006C65ED">
              <w:t xml:space="preserve"> endif %}</w:t>
            </w:r>
          </w:p>
          <w:p w14:paraId="55CF84A4" w14:textId="77777777" w:rsidR="00E143DE" w:rsidRDefault="00E143DE" w:rsidP="00742A86">
            <w:pPr>
              <w:pStyle w:val="Body"/>
            </w:pPr>
            <w:r>
              <w:t>{%p if user_need == 'change AK order' %}</w:t>
            </w:r>
          </w:p>
          <w:p w14:paraId="152067B7" w14:textId="77777777" w:rsidR="00E143DE" w:rsidRDefault="00E143DE" w:rsidP="00F2172D">
            <w:pPr>
              <w:pStyle w:val="Heading3"/>
              <w:outlineLvl w:val="2"/>
            </w:pPr>
            <w:r>
              <w:t>Changes</w:t>
            </w:r>
          </w:p>
          <w:p w14:paraId="17378CAF" w14:textId="1480978E" w:rsidR="00E143DE" w:rsidRDefault="00E143DE" w:rsidP="0015685D">
            <w:pPr>
              <w:pStyle w:val="ListParagraph"/>
            </w:pPr>
            <w:r>
              <w:t xml:space="preserve">If your parenting schedule changes, or your income or the other parent's income changes, it is important to tell the court or </w:t>
            </w:r>
            <w:r w:rsidR="000C65B5">
              <w:t>CSED</w:t>
            </w:r>
            <w:r>
              <w:t xml:space="preserve"> right away.</w:t>
            </w:r>
            <w:r w:rsidR="00E9643F">
              <w:t xml:space="preserve"> </w:t>
            </w:r>
            <w:r>
              <w:t xml:space="preserve">If </w:t>
            </w:r>
            <w:r w:rsidR="000C65B5">
              <w:t>CSED</w:t>
            </w:r>
            <w:r>
              <w:t xml:space="preserve"> issued your order, tell </w:t>
            </w:r>
            <w:r w:rsidR="000C65B5">
              <w:t>CSED</w:t>
            </w:r>
            <w:r>
              <w:t>.</w:t>
            </w:r>
            <w:r w:rsidR="00E9643F">
              <w:t xml:space="preserve"> </w:t>
            </w:r>
            <w:r>
              <w:t>If the court issued your order, tell the court.</w:t>
            </w:r>
            <w:r w:rsidR="00E9643F">
              <w:t xml:space="preserve"> </w:t>
            </w:r>
          </w:p>
          <w:p w14:paraId="491CC7B3" w14:textId="358D994B" w:rsidR="00E143DE" w:rsidRDefault="000C65B5" w:rsidP="0015685D">
            <w:pPr>
              <w:pStyle w:val="ListParagraph"/>
            </w:pPr>
            <w:r>
              <w:t>CSED</w:t>
            </w:r>
            <w:r w:rsidR="00E143DE">
              <w:t xml:space="preserve"> and the court cannot go back and change child support that was due in the past.</w:t>
            </w:r>
            <w:r w:rsidR="00E9643F">
              <w:t xml:space="preserve"> </w:t>
            </w:r>
            <w:r w:rsidR="00E143DE">
              <w:t xml:space="preserve">They can only change child support starting when you file something asking to change it, and notify </w:t>
            </w:r>
            <w:r w:rsidR="00E143DE">
              <w:lastRenderedPageBreak/>
              <w:t xml:space="preserve">the other parent that you are asking for a change. </w:t>
            </w:r>
          </w:p>
          <w:p w14:paraId="70260BB8" w14:textId="0692CAA0" w:rsidR="00E143DE" w:rsidRDefault="00E143DE" w:rsidP="0015685D">
            <w:pPr>
              <w:pStyle w:val="ListParagraph"/>
            </w:pPr>
            <w:r>
              <w:t xml:space="preserve">Until you tell </w:t>
            </w:r>
            <w:r w:rsidR="000C65B5">
              <w:t>CSED</w:t>
            </w:r>
            <w:r>
              <w:t xml:space="preserve"> or the court, the old child support amount applies and the parent who owes child support still owes the old amount, even if income or the schedule has changed.</w:t>
            </w:r>
          </w:p>
          <w:p w14:paraId="7E9C8F0C" w14:textId="77777777" w:rsidR="00E143DE" w:rsidRDefault="00E143DE" w:rsidP="00742A86">
            <w:pPr>
              <w:pStyle w:val="Body"/>
            </w:pPr>
            <w:r w:rsidRPr="006C65ED">
              <w:t>{%</w:t>
            </w:r>
            <w:r>
              <w:t>p</w:t>
            </w:r>
            <w:r w:rsidRPr="006C65ED">
              <w:t xml:space="preserve"> endif %}</w:t>
            </w:r>
          </w:p>
          <w:p w14:paraId="5728AD47" w14:textId="77777777" w:rsidR="00E143DE" w:rsidRDefault="00E143DE" w:rsidP="00F2172D">
            <w:pPr>
              <w:pStyle w:val="Heading3"/>
              <w:outlineLvl w:val="2"/>
            </w:pPr>
            <w:r>
              <w:t>Links in this step</w:t>
            </w:r>
          </w:p>
          <w:p w14:paraId="7B96377B" w14:textId="2A27FA5B" w:rsidR="00E143DE" w:rsidRDefault="00E143DE" w:rsidP="00742A86">
            <w:pPr>
              <w:pStyle w:val="Body"/>
            </w:pPr>
            <w:r w:rsidRPr="002C048E">
              <w:rPr>
                <w:b/>
              </w:rPr>
              <w:t xml:space="preserve">Contact </w:t>
            </w:r>
            <w:r w:rsidR="000C65B5">
              <w:rPr>
                <w:b/>
              </w:rPr>
              <w:t>CSED</w:t>
            </w:r>
            <w:r w:rsidR="002C048E">
              <w:rPr>
                <w:b/>
              </w:rPr>
              <w:br/>
            </w:r>
            <w:r w:rsidRPr="00E96E02">
              <w:t>childsupport.alaska.gov/child-support-services/contact-us</w:t>
            </w:r>
          </w:p>
          <w:p w14:paraId="4CDB71D4" w14:textId="77777777" w:rsidR="00E143DE" w:rsidRDefault="00E143DE" w:rsidP="00742A86">
            <w:pPr>
              <w:pStyle w:val="Body"/>
            </w:pPr>
            <w:r>
              <w:t>{%p if user_need == 'change AK order' %}</w:t>
            </w:r>
          </w:p>
          <w:p w14:paraId="19AAAD81" w14:textId="2212CB8D" w:rsidR="00E143DE" w:rsidRPr="00E96E02" w:rsidRDefault="009C0370" w:rsidP="00742A86">
            <w:pPr>
              <w:pStyle w:val="Body"/>
              <w:rPr>
                <w:rStyle w:val="Hyperlink"/>
              </w:rPr>
            </w:pPr>
            <w:hyperlink r:id="rId21" w:history="1">
              <w:r w:rsidR="00E143DE" w:rsidRPr="002C048E">
                <w:rPr>
                  <w:b/>
                </w:rPr>
                <w:t>Modification FAQs</w:t>
              </w:r>
            </w:hyperlink>
            <w:r w:rsidR="00E143DE">
              <w:rPr>
                <w:rStyle w:val="Hyperlink"/>
              </w:rPr>
              <w:br/>
            </w:r>
            <w:r w:rsidR="00E143DE" w:rsidRPr="00E96E02">
              <w:t>childsupport.alaska.gov/child-support-services/information/faqs/modifications-faq</w:t>
            </w:r>
          </w:p>
          <w:p w14:paraId="43CEFF63" w14:textId="4617B784" w:rsidR="00E143DE" w:rsidRDefault="009C0370" w:rsidP="00742A86">
            <w:pPr>
              <w:pStyle w:val="Body"/>
            </w:pPr>
            <w:hyperlink r:id="rId22" w:history="1">
              <w:r w:rsidR="00E143DE" w:rsidRPr="002C048E">
                <w:rPr>
                  <w:b/>
                </w:rPr>
                <w:t>Modification Guidebook Brochure</w:t>
              </w:r>
            </w:hyperlink>
            <w:r w:rsidR="00E143DE">
              <w:rPr>
                <w:rStyle w:val="Hyperlink"/>
              </w:rPr>
              <w:br/>
            </w:r>
            <w:r w:rsidR="00E143DE" w:rsidRPr="00E96E02">
              <w:t>childsupport.alaska.gov/docs/childsupportserviceslibraries/brochures/04-6204-red-mod-rev-02-2022.pdf</w:t>
            </w:r>
          </w:p>
          <w:p w14:paraId="7728446A" w14:textId="77777777" w:rsidR="00E143DE" w:rsidRDefault="00E143DE" w:rsidP="00742A86">
            <w:pPr>
              <w:pStyle w:val="Body"/>
            </w:pPr>
            <w:r w:rsidRPr="006C65ED">
              <w:t>{%</w:t>
            </w:r>
            <w:r>
              <w:t>p</w:t>
            </w:r>
            <w:r w:rsidRPr="006C65ED">
              <w:t xml:space="preserve"> </w:t>
            </w:r>
            <w:r>
              <w:t>el</w:t>
            </w:r>
            <w:r w:rsidRPr="006C65ED">
              <w:t xml:space="preserve">if </w:t>
            </w:r>
            <w:r>
              <w:t>user_need == 'enforce AK order' %}</w:t>
            </w:r>
          </w:p>
          <w:p w14:paraId="5ED59356" w14:textId="16E80DE2" w:rsidR="00E143DE" w:rsidRDefault="009C0370" w:rsidP="00742A86">
            <w:pPr>
              <w:pStyle w:val="Body"/>
            </w:pPr>
            <w:hyperlink r:id="rId23" w:history="1">
              <w:r w:rsidR="00E143DE" w:rsidRPr="002C048E">
                <w:rPr>
                  <w:b/>
                </w:rPr>
                <w:t>Child Support Enforcement FAQ</w:t>
              </w:r>
            </w:hyperlink>
            <w:r w:rsidR="00E143DE">
              <w:br/>
            </w:r>
            <w:r w:rsidR="00E143DE" w:rsidRPr="00BF2F19">
              <w:t>childsupport.alaska.gov/child-support-services/information/faqs/child-support-enforcement-services-faq</w:t>
            </w:r>
          </w:p>
          <w:p w14:paraId="42823BC2" w14:textId="77777777" w:rsidR="00E143DE" w:rsidRDefault="00E143DE" w:rsidP="00742A86">
            <w:pPr>
              <w:pStyle w:val="Body"/>
            </w:pPr>
            <w:r w:rsidRPr="006C65ED">
              <w:t>{%</w:t>
            </w:r>
            <w:r>
              <w:t>p</w:t>
            </w:r>
            <w:r w:rsidRPr="006C65ED">
              <w:t xml:space="preserve"> endif %}</w:t>
            </w:r>
          </w:p>
          <w:p w14:paraId="193B6270" w14:textId="5F696327" w:rsidR="00E143DE" w:rsidRDefault="009C0370" w:rsidP="00742A86">
            <w:pPr>
              <w:pStyle w:val="Body"/>
            </w:pPr>
            <w:hyperlink r:id="rId24" w:history="1">
              <w:r w:rsidR="00E143DE" w:rsidRPr="002C048E">
                <w:rPr>
                  <w:b/>
                </w:rPr>
                <w:t>Home page</w:t>
              </w:r>
            </w:hyperlink>
            <w:r w:rsidR="00E143DE">
              <w:br/>
            </w:r>
            <w:r w:rsidR="00E143DE" w:rsidRPr="00897BBD">
              <w:t>childsupport.alaska.gov/child-support-services/information/faqs/modifications-faq</w:t>
            </w:r>
          </w:p>
          <w:p w14:paraId="163C17D1" w14:textId="690DB704" w:rsidR="00E143DE" w:rsidRDefault="009C0370" w:rsidP="00742A86">
            <w:pPr>
              <w:pStyle w:val="Body"/>
            </w:pPr>
            <w:hyperlink r:id="rId25" w:history="1">
              <w:r w:rsidR="00E143DE" w:rsidRPr="002C048E">
                <w:rPr>
                  <w:b/>
                </w:rPr>
                <w:t>Contact your local court</w:t>
              </w:r>
            </w:hyperlink>
            <w:r w:rsidR="00E143DE">
              <w:br/>
            </w:r>
            <w:r w:rsidR="00E143DE" w:rsidRPr="00AC4328">
              <w:t>courts.alaska.gov/</w:t>
            </w:r>
            <w:proofErr w:type="spellStart"/>
            <w:r w:rsidR="00E143DE" w:rsidRPr="00AC4328">
              <w:t>courtdir</w:t>
            </w:r>
            <w:proofErr w:type="spellEnd"/>
            <w:r w:rsidR="00E143DE" w:rsidRPr="00AC4328">
              <w:t>/index.htm</w:t>
            </w:r>
          </w:p>
          <w:p w14:paraId="1A6A5816" w14:textId="4E330B37" w:rsidR="00E143DE" w:rsidRDefault="009C0370" w:rsidP="00742A86">
            <w:pPr>
              <w:pStyle w:val="Body"/>
            </w:pPr>
            <w:hyperlink r:id="rId26" w:history="1">
              <w:r w:rsidR="00E143DE" w:rsidRPr="002C048E">
                <w:rPr>
                  <w:b/>
                </w:rPr>
                <w:t>CourtView</w:t>
              </w:r>
            </w:hyperlink>
            <w:r w:rsidR="00E143DE">
              <w:br/>
            </w:r>
            <w:r w:rsidR="00E143DE" w:rsidRPr="00AC4328">
              <w:t>records.courts.alaska.gov/</w:t>
            </w:r>
            <w:proofErr w:type="spellStart"/>
            <w:r w:rsidR="00E143DE" w:rsidRPr="00AC4328">
              <w:t>eaccess</w:t>
            </w:r>
            <w:proofErr w:type="spellEnd"/>
            <w:r w:rsidR="00E143DE" w:rsidRPr="00AC4328">
              <w:t>/home.page.2</w:t>
            </w:r>
          </w:p>
          <w:p w14:paraId="7CC20F71" w14:textId="77777777" w:rsidR="00E143DE" w:rsidRDefault="00E143DE" w:rsidP="00742A86">
            <w:pPr>
              <w:pStyle w:val="Body"/>
            </w:pPr>
            <w:r>
              <w:t>{%p if user_need == 'change AK order' %}</w:t>
            </w:r>
          </w:p>
          <w:p w14:paraId="3BD75EE2" w14:textId="17421300" w:rsidR="00E143DE" w:rsidRPr="004C6548" w:rsidRDefault="009C0370" w:rsidP="00742A86">
            <w:pPr>
              <w:pStyle w:val="Body"/>
            </w:pPr>
            <w:hyperlink r:id="rId27" w:history="1">
              <w:r w:rsidR="00E143DE" w:rsidRPr="002C048E">
                <w:rPr>
                  <w:b/>
                </w:rPr>
                <w:t>Modifying Child Custody or Child Support Order</w:t>
              </w:r>
            </w:hyperlink>
            <w:r w:rsidR="00E143DE" w:rsidRPr="004C6548">
              <w:br/>
              <w:t>courts.alaska.gov/shc/family/shcmodify.htm</w:t>
            </w:r>
          </w:p>
          <w:p w14:paraId="505FCF41" w14:textId="77777777" w:rsidR="00E143DE" w:rsidRPr="004C6548" w:rsidRDefault="00E143DE" w:rsidP="00742A86">
            <w:pPr>
              <w:pStyle w:val="Body"/>
            </w:pPr>
            <w:r w:rsidRPr="004C6548">
              <w:t xml:space="preserve">{%p elif user_need == </w:t>
            </w:r>
            <w:r>
              <w:t>'</w:t>
            </w:r>
            <w:r w:rsidRPr="004C6548">
              <w:t xml:space="preserve">enforce </w:t>
            </w:r>
            <w:r>
              <w:t>AK order'</w:t>
            </w:r>
            <w:r w:rsidRPr="004C6548">
              <w:t xml:space="preserve"> %}</w:t>
            </w:r>
          </w:p>
          <w:p w14:paraId="069ED193" w14:textId="5CDFAE8E" w:rsidR="00E143DE" w:rsidRPr="004C6548" w:rsidRDefault="009C0370" w:rsidP="00742A86">
            <w:pPr>
              <w:pStyle w:val="Body"/>
            </w:pPr>
            <w:hyperlink r:id="rId28" w:history="1">
              <w:r w:rsidR="00E143DE" w:rsidRPr="002C048E">
                <w:rPr>
                  <w:b/>
                </w:rPr>
                <w:t>Enforcing Your Order</w:t>
              </w:r>
            </w:hyperlink>
            <w:r w:rsidR="00E143DE" w:rsidRPr="004C6548">
              <w:br/>
              <w:t>courts.alaska.gov/shc/family/shcenforce.htm</w:t>
            </w:r>
          </w:p>
          <w:p w14:paraId="00A67192" w14:textId="15E5AF09" w:rsidR="00E143DE" w:rsidRDefault="00E143DE" w:rsidP="00742A86">
            <w:pPr>
              <w:pStyle w:val="Body"/>
            </w:pPr>
            <w:r w:rsidRPr="004C6548">
              <w:t>{%p endif %}</w:t>
            </w:r>
          </w:p>
        </w:tc>
      </w:tr>
      <w:tr w:rsidR="00E143DE" w14:paraId="2283986F" w14:textId="77777777" w:rsidTr="004537B5">
        <w:trPr>
          <w:jc w:val="center"/>
        </w:trPr>
        <w:tc>
          <w:tcPr>
            <w:tcW w:w="2628" w:type="dxa"/>
            <w:tcMar>
              <w:top w:w="360" w:type="dxa"/>
              <w:left w:w="115" w:type="dxa"/>
              <w:right w:w="115" w:type="dxa"/>
            </w:tcMar>
          </w:tcPr>
          <w:p w14:paraId="499C2F75" w14:textId="77777777" w:rsidR="00E143DE" w:rsidRPr="007D262F" w:rsidRDefault="00E143DE" w:rsidP="00742A86">
            <w:pPr>
              <w:pStyle w:val="Body"/>
            </w:pPr>
            <w:r>
              <w:lastRenderedPageBreak/>
              <w:t xml:space="preserve">{%tr endif </w:t>
            </w:r>
            <w:r w:rsidRPr="006C65ED">
              <w:t>%}</w:t>
            </w:r>
          </w:p>
        </w:tc>
        <w:tc>
          <w:tcPr>
            <w:tcW w:w="7612" w:type="dxa"/>
            <w:tcMar>
              <w:top w:w="432" w:type="dxa"/>
              <w:left w:w="115" w:type="dxa"/>
              <w:right w:w="115" w:type="dxa"/>
            </w:tcMar>
          </w:tcPr>
          <w:p w14:paraId="07D57203" w14:textId="77777777" w:rsidR="00E143DE" w:rsidRPr="00310640" w:rsidRDefault="00E143DE" w:rsidP="00742A86">
            <w:pPr>
              <w:pStyle w:val="Body"/>
            </w:pPr>
          </w:p>
        </w:tc>
      </w:tr>
      <w:tr w:rsidR="004F3519" w14:paraId="284D53C7" w14:textId="77777777" w:rsidTr="004537B5">
        <w:trPr>
          <w:jc w:val="center"/>
        </w:trPr>
        <w:tc>
          <w:tcPr>
            <w:tcW w:w="2628" w:type="dxa"/>
            <w:tcMar>
              <w:top w:w="360" w:type="dxa"/>
              <w:left w:w="115" w:type="dxa"/>
              <w:right w:w="115" w:type="dxa"/>
            </w:tcMar>
          </w:tcPr>
          <w:p w14:paraId="7821F7A1" w14:textId="6F48CC24" w:rsidR="004F3519" w:rsidRPr="007D262F" w:rsidRDefault="004F3519" w:rsidP="00742A86">
            <w:pPr>
              <w:pStyle w:val="Body"/>
            </w:pPr>
            <w:r w:rsidRPr="007D262F">
              <w:lastRenderedPageBreak/>
              <w:t>{%</w:t>
            </w:r>
            <w:r>
              <w:t>tr</w:t>
            </w:r>
            <w:r w:rsidRPr="007D262F">
              <w:t xml:space="preserve"> if </w:t>
            </w:r>
            <w:r w:rsidR="00A50744">
              <w:t xml:space="preserve">user_need == </w:t>
            </w:r>
            <w:r w:rsidR="00B131FE">
              <w:t>'</w:t>
            </w:r>
            <w:r w:rsidR="00A50744">
              <w:t>change AK order</w:t>
            </w:r>
            <w:r w:rsidR="00B131FE">
              <w:t>'</w:t>
            </w:r>
            <w:r w:rsidR="00A50744">
              <w:t xml:space="preserve"> and </w:t>
            </w:r>
            <w:r w:rsidR="001C39CD">
              <w:t>(</w:t>
            </w:r>
            <w:proofErr w:type="spellStart"/>
            <w:r w:rsidR="00A50744">
              <w:t>who_ordered</w:t>
            </w:r>
            <w:proofErr w:type="spellEnd"/>
            <w:r w:rsidR="00A50744">
              <w:t xml:space="preserve"> == </w:t>
            </w:r>
            <w:r w:rsidR="00B131FE">
              <w:t>'</w:t>
            </w:r>
            <w:proofErr w:type="spellStart"/>
            <w:r w:rsidR="00A50744">
              <w:t>cssd</w:t>
            </w:r>
            <w:proofErr w:type="spellEnd"/>
            <w:r w:rsidR="008A2DF4">
              <w:t>' or</w:t>
            </w:r>
            <w:r w:rsidR="001C39CD">
              <w:t xml:space="preserve"> (</w:t>
            </w:r>
            <w:proofErr w:type="spellStart"/>
            <w:r w:rsidR="001C39CD">
              <w:t>who_ordered</w:t>
            </w:r>
            <w:proofErr w:type="spellEnd"/>
            <w:r w:rsidR="001C39CD">
              <w:t xml:space="preserve"> == </w:t>
            </w:r>
            <w:r w:rsidR="00B131FE">
              <w:t>'</w:t>
            </w:r>
            <w:r w:rsidR="001C39CD">
              <w:t>unknown</w:t>
            </w:r>
            <w:r w:rsidR="00B131FE">
              <w:t>'</w:t>
            </w:r>
            <w:r w:rsidR="001C39CD">
              <w:t xml:space="preserve"> and </w:t>
            </w:r>
            <w:proofErr w:type="spellStart"/>
            <w:r w:rsidR="001C39CD">
              <w:t>find_who_ordered</w:t>
            </w:r>
            <w:proofErr w:type="spellEnd"/>
            <w:r w:rsidR="001C39CD">
              <w:t xml:space="preserve"> == </w:t>
            </w:r>
            <w:r w:rsidR="00B131FE">
              <w:t>'</w:t>
            </w:r>
            <w:proofErr w:type="spellStart"/>
            <w:r w:rsidR="001C39CD">
              <w:t>cssd</w:t>
            </w:r>
            <w:proofErr w:type="spellEnd"/>
            <w:r w:rsidR="00B131FE">
              <w:t>'</w:t>
            </w:r>
            <w:r w:rsidR="001C39CD">
              <w:t xml:space="preserve">)) </w:t>
            </w:r>
            <w:r w:rsidRPr="007D262F">
              <w:t>%}</w:t>
            </w:r>
          </w:p>
        </w:tc>
        <w:tc>
          <w:tcPr>
            <w:tcW w:w="7612" w:type="dxa"/>
            <w:tcMar>
              <w:top w:w="432" w:type="dxa"/>
              <w:left w:w="115" w:type="dxa"/>
              <w:right w:w="115" w:type="dxa"/>
            </w:tcMar>
          </w:tcPr>
          <w:p w14:paraId="4A25D446" w14:textId="77777777" w:rsidR="004F3519" w:rsidRPr="00310640" w:rsidRDefault="004F3519" w:rsidP="00742A86">
            <w:pPr>
              <w:pStyle w:val="Body"/>
            </w:pPr>
          </w:p>
        </w:tc>
      </w:tr>
      <w:tr w:rsidR="004F3519" w14:paraId="1CF24FF9" w14:textId="77777777" w:rsidTr="004537B5">
        <w:trPr>
          <w:jc w:val="center"/>
        </w:trPr>
        <w:tc>
          <w:tcPr>
            <w:tcW w:w="2628" w:type="dxa"/>
            <w:tcMar>
              <w:top w:w="360" w:type="dxa"/>
              <w:left w:w="115" w:type="dxa"/>
              <w:right w:w="115" w:type="dxa"/>
            </w:tcMar>
          </w:tcPr>
          <w:p w14:paraId="500B80D2" w14:textId="6B2DC35C" w:rsidR="004F3519" w:rsidRPr="00F65ED1" w:rsidRDefault="004F3519" w:rsidP="00742A86">
            <w:pPr>
              <w:pStyle w:val="Heading2"/>
              <w:outlineLvl w:val="1"/>
            </w:pPr>
            <w:r>
              <w:t xml:space="preserve">Step </w:t>
            </w:r>
            <w:fldSimple w:instr=" SEQ stepList \* MERGEFORMAT ">
              <w:r w:rsidR="007C1E85">
                <w:rPr>
                  <w:noProof/>
                </w:rPr>
                <w:t>4</w:t>
              </w:r>
            </w:fldSimple>
            <w:r>
              <w:t xml:space="preserve">: </w:t>
            </w:r>
            <w:r w:rsidR="00092EE5">
              <w:t xml:space="preserve">Ask </w:t>
            </w:r>
            <w:r w:rsidR="000C65B5">
              <w:t>CSED</w:t>
            </w:r>
            <w:r w:rsidR="00092EE5">
              <w:t xml:space="preserve"> to change your child support</w:t>
            </w:r>
          </w:p>
        </w:tc>
        <w:tc>
          <w:tcPr>
            <w:tcW w:w="7612" w:type="dxa"/>
            <w:tcMar>
              <w:top w:w="432" w:type="dxa"/>
              <w:left w:w="115" w:type="dxa"/>
              <w:right w:w="115" w:type="dxa"/>
            </w:tcMar>
          </w:tcPr>
          <w:p w14:paraId="0C0AE126" w14:textId="3A64DB6C" w:rsidR="00092EE5" w:rsidRDefault="00092EE5" w:rsidP="00742A86">
            <w:pPr>
              <w:pStyle w:val="Body"/>
            </w:pPr>
            <w:r>
              <w:t xml:space="preserve">A child support order from Alaska </w:t>
            </w:r>
            <w:r w:rsidR="000C65B5">
              <w:t>Child Support Enforcement Division</w:t>
            </w:r>
            <w:r>
              <w:t xml:space="preserve"> (</w:t>
            </w:r>
            <w:r w:rsidR="000C65B5">
              <w:t>CSED</w:t>
            </w:r>
            <w:r>
              <w:t>) is called an administrative order.</w:t>
            </w:r>
            <w:r w:rsidR="00E9643F">
              <w:t xml:space="preserve"> </w:t>
            </w:r>
            <w:r w:rsidR="000C65B5">
              <w:t>CSED</w:t>
            </w:r>
            <w:r>
              <w:t xml:space="preserve"> can change administrative orders.</w:t>
            </w:r>
            <w:r w:rsidR="00E9643F">
              <w:t xml:space="preserve"> </w:t>
            </w:r>
            <w:r>
              <w:t>This is called “modifying” child support.</w:t>
            </w:r>
          </w:p>
          <w:p w14:paraId="186C165F" w14:textId="4C133B8E" w:rsidR="00092EE5" w:rsidRDefault="000C65B5" w:rsidP="00742A86">
            <w:pPr>
              <w:pStyle w:val="Body"/>
            </w:pPr>
            <w:r>
              <w:t>CSED</w:t>
            </w:r>
            <w:r w:rsidR="00092EE5">
              <w:t xml:space="preserve"> can modify your order if: </w:t>
            </w:r>
          </w:p>
          <w:p w14:paraId="05A2EA65" w14:textId="12EE2A63" w:rsidR="00092EE5" w:rsidRPr="00F2172D" w:rsidRDefault="00092EE5" w:rsidP="0015685D">
            <w:pPr>
              <w:pStyle w:val="ListParagraph"/>
            </w:pPr>
            <w:r>
              <w:t>The cost of your child</w:t>
            </w:r>
            <w:r w:rsidR="00B131FE">
              <w:t>'</w:t>
            </w:r>
            <w:r>
              <w:t xml:space="preserve">s </w:t>
            </w:r>
            <w:r w:rsidRPr="00F2172D">
              <w:t xml:space="preserve">health insurance premium changes, or </w:t>
            </w:r>
          </w:p>
          <w:p w14:paraId="5606DACA" w14:textId="112AEE99" w:rsidR="00092EE5" w:rsidRPr="00F2172D" w:rsidRDefault="00092EE5" w:rsidP="0015685D">
            <w:pPr>
              <w:pStyle w:val="ListParagraph"/>
            </w:pPr>
            <w:r w:rsidRPr="00F2172D">
              <w:t>Your income or the other parent</w:t>
            </w:r>
            <w:r w:rsidR="00B131FE" w:rsidRPr="00F2172D">
              <w:t>'</w:t>
            </w:r>
            <w:r w:rsidRPr="00F2172D">
              <w:t>s income changes so that a new child support calculation would be at least 15% more or 15% less than the payment you have now, or</w:t>
            </w:r>
          </w:p>
          <w:p w14:paraId="600456C4" w14:textId="0148757E" w:rsidR="00092EE5" w:rsidRDefault="00092EE5" w:rsidP="0015685D">
            <w:pPr>
              <w:pStyle w:val="ListParagraph"/>
            </w:pPr>
            <w:r w:rsidRPr="00F2172D">
              <w:t>Your children</w:t>
            </w:r>
            <w:r w:rsidR="00B131FE" w:rsidRPr="00F2172D">
              <w:t>'</w:t>
            </w:r>
            <w:r w:rsidRPr="00F2172D">
              <w:t>s schedule changes so that a new child support calculation would be at least</w:t>
            </w:r>
            <w:r>
              <w:t xml:space="preserve"> 15% more or 15% less than the payment you have now.</w:t>
            </w:r>
          </w:p>
          <w:p w14:paraId="785D39EC" w14:textId="55AC8653" w:rsidR="00F430D8" w:rsidRDefault="009C0370" w:rsidP="00F430D8">
            <w:pPr>
              <w:pStyle w:val="Body"/>
            </w:pPr>
            <w:hyperlink r:id="rId29" w:history="1">
              <w:r w:rsidR="00471406" w:rsidRPr="00E96E02">
                <w:rPr>
                  <w:rStyle w:val="Hyperlink"/>
                </w:rPr>
                <w:t xml:space="preserve">Contact </w:t>
              </w:r>
              <w:r w:rsidR="000C65B5">
                <w:rPr>
                  <w:rStyle w:val="Hyperlink"/>
                </w:rPr>
                <w:t>CSED</w:t>
              </w:r>
            </w:hyperlink>
          </w:p>
          <w:p w14:paraId="2B840D3E" w14:textId="77777777" w:rsidR="00F430D8" w:rsidRDefault="00F430D8" w:rsidP="0015685D">
            <w:pPr>
              <w:pStyle w:val="ListParagraph"/>
            </w:pPr>
            <w:r>
              <w:t>Customer Service Call Center:</w:t>
            </w:r>
            <w:r>
              <w:br/>
              <w:t>Monday – Thursday, 10:00 am - 3:00 pm</w:t>
            </w:r>
          </w:p>
          <w:p w14:paraId="03FCDCC4" w14:textId="77777777" w:rsidR="00F430D8" w:rsidRDefault="00F430D8" w:rsidP="0015685D">
            <w:pPr>
              <w:pStyle w:val="ListPlevel2"/>
            </w:pPr>
            <w:r>
              <w:rPr>
                <w:rFonts w:ascii="Segoe UI Symbol" w:hAnsi="Segoe UI Symbol" w:cs="Segoe UI Symbol"/>
              </w:rPr>
              <w:t>✆</w:t>
            </w:r>
            <w:r>
              <w:t xml:space="preserve"> Phone: (</w:t>
            </w:r>
            <w:r w:rsidRPr="00F2172D">
              <w:t>907</w:t>
            </w:r>
            <w:r>
              <w:t xml:space="preserve">) 269-6900, </w:t>
            </w:r>
          </w:p>
          <w:p w14:paraId="16AE0B7F" w14:textId="77777777" w:rsidR="00F430D8" w:rsidRDefault="00F430D8" w:rsidP="0015685D">
            <w:pPr>
              <w:pStyle w:val="ListPlevel2"/>
            </w:pPr>
            <w:r>
              <w:t>Toll Free (In-state): 800-478-3300</w:t>
            </w:r>
          </w:p>
          <w:p w14:paraId="2DFBB4C5" w14:textId="77777777" w:rsidR="00F430D8" w:rsidRDefault="00F430D8" w:rsidP="0015685D">
            <w:pPr>
              <w:pStyle w:val="ListParagraph"/>
            </w:pPr>
            <w:r>
              <w:rPr>
                <w:rFonts w:ascii="Segoe UI Emoji" w:hAnsi="Segoe UI Emoji" w:cs="Segoe UI Emoji"/>
              </w:rPr>
              <w:t>⌨</w:t>
            </w:r>
            <w:r>
              <w:t xml:space="preserve"> Fax: (907) 787-3220</w:t>
            </w:r>
          </w:p>
          <w:p w14:paraId="2C52B4CC" w14:textId="77777777" w:rsidR="00F430D8" w:rsidRPr="00471406" w:rsidRDefault="00F430D8" w:rsidP="0015685D">
            <w:pPr>
              <w:pStyle w:val="ListParagraph"/>
            </w:pPr>
            <w:r>
              <w:t>Email: dor.</w:t>
            </w:r>
            <w:r w:rsidRPr="00F2172D">
              <w:t>cssd</w:t>
            </w:r>
            <w:r>
              <w:t>.customerservice.anchorage@alaska.gov</w:t>
            </w:r>
          </w:p>
          <w:p w14:paraId="0BB9CE70" w14:textId="77777777" w:rsidR="004F6323" w:rsidRPr="004F6323" w:rsidRDefault="00092EE5" w:rsidP="00F430D8">
            <w:pPr>
              <w:pStyle w:val="Heading3"/>
              <w:outlineLvl w:val="2"/>
            </w:pPr>
            <w:r w:rsidRPr="004F6323">
              <w:t>Timing</w:t>
            </w:r>
          </w:p>
          <w:p w14:paraId="758298EB" w14:textId="76D3EDF4" w:rsidR="00092EE5" w:rsidRDefault="00092EE5" w:rsidP="00742A86">
            <w:pPr>
              <w:pStyle w:val="Body"/>
            </w:pPr>
            <w:r>
              <w:t>If your parenting schedule changes, or your income or the other parent</w:t>
            </w:r>
            <w:r w:rsidR="00B131FE">
              <w:t>'</w:t>
            </w:r>
            <w:r>
              <w:t xml:space="preserve">s income changes, it is important to tell </w:t>
            </w:r>
            <w:r w:rsidR="000C65B5">
              <w:t>CSED</w:t>
            </w:r>
            <w:r>
              <w:t xml:space="preserve"> </w:t>
            </w:r>
            <w:r w:rsidRPr="00E96E02">
              <w:rPr>
                <w:b/>
              </w:rPr>
              <w:t>right away</w:t>
            </w:r>
            <w:r>
              <w:t>.</w:t>
            </w:r>
            <w:r w:rsidR="00E9643F">
              <w:t xml:space="preserve"> </w:t>
            </w:r>
          </w:p>
          <w:p w14:paraId="2E3156D9" w14:textId="0325B769" w:rsidR="00092EE5" w:rsidRDefault="000C65B5" w:rsidP="0015685D">
            <w:pPr>
              <w:pStyle w:val="ListParagraph"/>
            </w:pPr>
            <w:r>
              <w:t>CSED</w:t>
            </w:r>
            <w:r w:rsidR="00092EE5">
              <w:t xml:space="preserve"> cannot go back and change child support that was due in the past.</w:t>
            </w:r>
          </w:p>
          <w:p w14:paraId="35DD96D4" w14:textId="0776BE42" w:rsidR="00092EE5" w:rsidRDefault="00092EE5" w:rsidP="0015685D">
            <w:pPr>
              <w:pStyle w:val="ListParagraph"/>
            </w:pPr>
            <w:r>
              <w:t xml:space="preserve">Until you contact </w:t>
            </w:r>
            <w:r w:rsidR="000C65B5">
              <w:t>CSED</w:t>
            </w:r>
            <w:r>
              <w:t>, the old child support amount applies and the parent who owes child support still owes the old amount, even if income or the schedule has changed.</w:t>
            </w:r>
          </w:p>
          <w:p w14:paraId="10F00E3F" w14:textId="1504BF67" w:rsidR="00092EE5" w:rsidRDefault="00092EE5" w:rsidP="00F430D8">
            <w:pPr>
              <w:pStyle w:val="Heading3"/>
              <w:outlineLvl w:val="2"/>
            </w:pPr>
            <w:r>
              <w:t xml:space="preserve">Read more about </w:t>
            </w:r>
            <w:r w:rsidR="000C65B5">
              <w:t>CSED</w:t>
            </w:r>
          </w:p>
          <w:p w14:paraId="645F4872" w14:textId="56A9F930" w:rsidR="00092EE5" w:rsidRDefault="009C0370" w:rsidP="0015685D">
            <w:pPr>
              <w:pStyle w:val="ListParagraph"/>
            </w:pPr>
            <w:hyperlink r:id="rId30" w:history="1">
              <w:r w:rsidR="00092EE5" w:rsidRPr="00E96E02">
                <w:rPr>
                  <w:rStyle w:val="Hyperlink"/>
                </w:rPr>
                <w:t>Modification FAQs</w:t>
              </w:r>
            </w:hyperlink>
          </w:p>
          <w:p w14:paraId="366B3B25" w14:textId="51C99AE0" w:rsidR="00092EE5" w:rsidRDefault="009C0370" w:rsidP="0015685D">
            <w:pPr>
              <w:pStyle w:val="ListParagraph"/>
            </w:pPr>
            <w:hyperlink r:id="rId31" w:history="1">
              <w:r w:rsidR="00092EE5" w:rsidRPr="00E96E02">
                <w:rPr>
                  <w:rStyle w:val="Hyperlink"/>
                </w:rPr>
                <w:t>Modification Guidebook Brochure</w:t>
              </w:r>
            </w:hyperlink>
          </w:p>
          <w:p w14:paraId="72147123" w14:textId="3E47678E" w:rsidR="004F3519" w:rsidRDefault="009C0370" w:rsidP="0015685D">
            <w:pPr>
              <w:pStyle w:val="ListParagraph"/>
            </w:pPr>
            <w:hyperlink r:id="rId32" w:history="1">
              <w:r w:rsidR="00092EE5" w:rsidRPr="00E96E02">
                <w:rPr>
                  <w:rStyle w:val="Hyperlink"/>
                </w:rPr>
                <w:t>Home page</w:t>
              </w:r>
            </w:hyperlink>
          </w:p>
          <w:p w14:paraId="154548EC" w14:textId="77777777" w:rsidR="004F3519" w:rsidRDefault="004F3519" w:rsidP="00F430D8">
            <w:pPr>
              <w:pStyle w:val="Heading3"/>
              <w:outlineLvl w:val="2"/>
            </w:pPr>
            <w:r>
              <w:t>Links in this step</w:t>
            </w:r>
          </w:p>
          <w:p w14:paraId="142486BB" w14:textId="24FF6A8E" w:rsidR="004F3519" w:rsidRPr="004F6323" w:rsidRDefault="00E96E02" w:rsidP="00742A86">
            <w:pPr>
              <w:pStyle w:val="Body"/>
            </w:pPr>
            <w:r w:rsidRPr="004F6323">
              <w:rPr>
                <w:b/>
              </w:rPr>
              <w:t xml:space="preserve">Contact </w:t>
            </w:r>
            <w:r w:rsidR="000C65B5">
              <w:rPr>
                <w:b/>
              </w:rPr>
              <w:t>CSED</w:t>
            </w:r>
            <w:r w:rsidR="004F6323">
              <w:rPr>
                <w:b/>
              </w:rPr>
              <w:br/>
            </w:r>
            <w:r w:rsidRPr="00E96E02">
              <w:t>childsupport.alaska.gov/child-support-services/contact-us</w:t>
            </w:r>
          </w:p>
          <w:p w14:paraId="0964D477" w14:textId="77777777" w:rsidR="00AE236E" w:rsidRDefault="00E96E02" w:rsidP="00742A86">
            <w:pPr>
              <w:pStyle w:val="Body"/>
            </w:pPr>
            <w:r w:rsidRPr="00D83A51">
              <w:rPr>
                <w:b/>
              </w:rPr>
              <w:t>Modification FAQs</w:t>
            </w:r>
            <w:r>
              <w:rPr>
                <w:rStyle w:val="Hyperlink"/>
              </w:rPr>
              <w:br/>
            </w:r>
            <w:r w:rsidRPr="00E96E02">
              <w:t>childsupport.alaska.gov/child-support-services/information/faqs/modifications-faq</w:t>
            </w:r>
          </w:p>
          <w:p w14:paraId="37BB7F7B" w14:textId="0A6CC240" w:rsidR="00AE236E" w:rsidRDefault="00E96E02" w:rsidP="00742A86">
            <w:pPr>
              <w:pStyle w:val="Body"/>
            </w:pPr>
            <w:r w:rsidRPr="00D83A51">
              <w:rPr>
                <w:b/>
              </w:rPr>
              <w:t>Modification Guidebook Brochure</w:t>
            </w:r>
            <w:r>
              <w:rPr>
                <w:rStyle w:val="Hyperlink"/>
              </w:rPr>
              <w:br/>
            </w:r>
            <w:r w:rsidRPr="00E96E02">
              <w:t>childsupport.alaska.gov/docs/childsupportserviceslibraries/brochures/04-6204-red-mod-rev-02-2022.pdf</w:t>
            </w:r>
          </w:p>
          <w:p w14:paraId="542EA810" w14:textId="3E11461C" w:rsidR="00E96E02" w:rsidRPr="00823ADF" w:rsidRDefault="00E96E02" w:rsidP="00742A86">
            <w:pPr>
              <w:pStyle w:val="Body"/>
            </w:pPr>
            <w:r w:rsidRPr="00D83A51">
              <w:rPr>
                <w:b/>
              </w:rPr>
              <w:t>Home page</w:t>
            </w:r>
            <w:r w:rsidR="00897BBD">
              <w:br/>
            </w:r>
            <w:r w:rsidR="00897BBD" w:rsidRPr="00897BBD">
              <w:t>childsupport.al</w:t>
            </w:r>
            <w:r w:rsidR="00C52A1B">
              <w:t>aska.gov/child-support-services</w:t>
            </w:r>
          </w:p>
        </w:tc>
      </w:tr>
      <w:tr w:rsidR="004F3519" w14:paraId="73BF5275" w14:textId="77777777" w:rsidTr="004537B5">
        <w:trPr>
          <w:jc w:val="center"/>
        </w:trPr>
        <w:tc>
          <w:tcPr>
            <w:tcW w:w="2628" w:type="dxa"/>
            <w:tcMar>
              <w:top w:w="360" w:type="dxa"/>
              <w:left w:w="115" w:type="dxa"/>
              <w:right w:w="115" w:type="dxa"/>
            </w:tcMar>
          </w:tcPr>
          <w:p w14:paraId="0D126113" w14:textId="77777777" w:rsidR="004F3519" w:rsidRDefault="004F3519" w:rsidP="00742A86">
            <w:pPr>
              <w:pStyle w:val="Body"/>
            </w:pPr>
            <w:r w:rsidRPr="006C65ED">
              <w:lastRenderedPageBreak/>
              <w:t>{%tr endif %}</w:t>
            </w:r>
          </w:p>
        </w:tc>
        <w:tc>
          <w:tcPr>
            <w:tcW w:w="7612" w:type="dxa"/>
            <w:tcMar>
              <w:top w:w="432" w:type="dxa"/>
              <w:left w:w="115" w:type="dxa"/>
              <w:right w:w="115" w:type="dxa"/>
            </w:tcMar>
          </w:tcPr>
          <w:p w14:paraId="1522D12C" w14:textId="77777777" w:rsidR="004F3519" w:rsidRDefault="004F3519" w:rsidP="00742A86">
            <w:pPr>
              <w:pStyle w:val="Body"/>
            </w:pPr>
          </w:p>
        </w:tc>
      </w:tr>
      <w:tr w:rsidR="00393896" w:rsidRPr="00DF0357" w14:paraId="24797427" w14:textId="77777777" w:rsidTr="00F05B40">
        <w:trPr>
          <w:jc w:val="center"/>
        </w:trPr>
        <w:tc>
          <w:tcPr>
            <w:tcW w:w="2628" w:type="dxa"/>
            <w:tcMar>
              <w:top w:w="360" w:type="dxa"/>
              <w:left w:w="115" w:type="dxa"/>
              <w:right w:w="115" w:type="dxa"/>
            </w:tcMar>
          </w:tcPr>
          <w:p w14:paraId="01332038" w14:textId="76275DAB" w:rsidR="00393896" w:rsidRDefault="00393896" w:rsidP="00742A86">
            <w:pPr>
              <w:pStyle w:val="Body"/>
            </w:pPr>
            <w:r w:rsidRPr="00DF0357">
              <w:rPr>
                <w:color w:val="FF0000"/>
              </w:rPr>
              <w:t xml:space="preserve">{%tr </w:t>
            </w:r>
            <w:r>
              <w:rPr>
                <w:color w:val="FF0000"/>
              </w:rPr>
              <w:t xml:space="preserve">if </w:t>
            </w:r>
            <w:r w:rsidRPr="00DF0357">
              <w:rPr>
                <w:color w:val="FF0000"/>
              </w:rPr>
              <w:t>parents_agree</w:t>
            </w:r>
            <w:r>
              <w:rPr>
                <w:color w:val="FF0000"/>
              </w:rPr>
              <w:t xml:space="preserve"> or</w:t>
            </w:r>
            <w:r w:rsidRPr="00DF0357">
              <w:rPr>
                <w:color w:val="FF0000"/>
              </w:rPr>
              <w:t xml:space="preserve"> </w:t>
            </w:r>
            <w:proofErr w:type="spellStart"/>
            <w:r w:rsidRPr="00DF0357">
              <w:rPr>
                <w:color w:val="FF0000"/>
              </w:rPr>
              <w:t>parents_agree</w:t>
            </w:r>
            <w:r>
              <w:rPr>
                <w:color w:val="FF0000"/>
              </w:rPr>
              <w:t>_resources</w:t>
            </w:r>
            <w:proofErr w:type="spellEnd"/>
            <w:r w:rsidRPr="00DF0357">
              <w:rPr>
                <w:color w:val="FF0000"/>
              </w:rPr>
              <w:t xml:space="preserve"> %}</w:t>
            </w:r>
          </w:p>
        </w:tc>
        <w:tc>
          <w:tcPr>
            <w:tcW w:w="7612" w:type="dxa"/>
            <w:tcMar>
              <w:top w:w="432" w:type="dxa"/>
              <w:left w:w="115" w:type="dxa"/>
              <w:right w:w="115" w:type="dxa"/>
            </w:tcMar>
          </w:tcPr>
          <w:p w14:paraId="2167C190" w14:textId="77777777" w:rsidR="00393896" w:rsidRPr="00CA7109" w:rsidDel="00CA7109" w:rsidRDefault="00393896" w:rsidP="00742A86">
            <w:pPr>
              <w:pStyle w:val="Body"/>
            </w:pPr>
          </w:p>
        </w:tc>
      </w:tr>
      <w:tr w:rsidR="00DF0357" w:rsidRPr="00DF0357" w14:paraId="4CBE292B" w14:textId="77777777" w:rsidTr="00F05B40">
        <w:trPr>
          <w:jc w:val="center"/>
        </w:trPr>
        <w:tc>
          <w:tcPr>
            <w:tcW w:w="2628" w:type="dxa"/>
            <w:tcMar>
              <w:top w:w="360" w:type="dxa"/>
              <w:left w:w="115" w:type="dxa"/>
              <w:right w:w="115" w:type="dxa"/>
            </w:tcMar>
          </w:tcPr>
          <w:p w14:paraId="14C5483A" w14:textId="7CAC6CF7" w:rsidR="00DF0357" w:rsidRDefault="00D345A0" w:rsidP="00742A86">
            <w:pPr>
              <w:pStyle w:val="Heading2"/>
              <w:outlineLvl w:val="1"/>
            </w:pPr>
            <w:r>
              <w:t>St</w:t>
            </w:r>
            <w:r w:rsidR="00DF0357">
              <w:t xml:space="preserve">ep </w:t>
            </w:r>
            <w:fldSimple w:instr=" SEQ stepList \* MERGEFORMAT ">
              <w:r w:rsidR="007C1E85">
                <w:rPr>
                  <w:noProof/>
                </w:rPr>
                <w:t>5</w:t>
              </w:r>
            </w:fldSimple>
            <w:r w:rsidR="00DF0357">
              <w:rPr>
                <w:noProof/>
              </w:rPr>
              <w:t>:</w:t>
            </w:r>
            <w:r w:rsidR="00DF0357">
              <w:t xml:space="preserve"> </w:t>
            </w:r>
            <w:r w:rsidR="001361DF" w:rsidRPr="00DF0357">
              <w:rPr>
                <w:color w:val="FF0000"/>
              </w:rPr>
              <w:t xml:space="preserve">{% </w:t>
            </w:r>
            <w:r w:rsidR="001361DF">
              <w:rPr>
                <w:color w:val="FF0000"/>
              </w:rPr>
              <w:t xml:space="preserve">if </w:t>
            </w:r>
            <w:r w:rsidR="001361DF" w:rsidRPr="00DF0357">
              <w:rPr>
                <w:color w:val="FF0000"/>
              </w:rPr>
              <w:t>parents_agree</w:t>
            </w:r>
            <w:r w:rsidR="001361DF">
              <w:rPr>
                <w:color w:val="FF0000"/>
              </w:rPr>
              <w:t xml:space="preserve"> %} </w:t>
            </w:r>
            <w:r w:rsidR="00DF0357" w:rsidRPr="00673BA7">
              <w:rPr>
                <w:noProof/>
              </w:rPr>
              <w:t>Tell the court about your agreement</w:t>
            </w:r>
            <w:r w:rsidR="001361DF" w:rsidRPr="00DF0357">
              <w:rPr>
                <w:color w:val="FF0000"/>
              </w:rPr>
              <w:t>{%</w:t>
            </w:r>
            <w:r w:rsidR="001361DF">
              <w:rPr>
                <w:color w:val="FF0000"/>
              </w:rPr>
              <w:t xml:space="preserve"> el</w:t>
            </w:r>
            <w:r w:rsidR="00D463BA">
              <w:rPr>
                <w:color w:val="FF0000"/>
              </w:rPr>
              <w:t>if</w:t>
            </w:r>
            <w:r w:rsidR="00E51A3A">
              <w:rPr>
                <w:color w:val="FF0000"/>
              </w:rPr>
              <w:t xml:space="preserve"> parents_agree is </w:t>
            </w:r>
            <w:r w:rsidR="001E0B0D">
              <w:rPr>
                <w:color w:val="FF0000"/>
              </w:rPr>
              <w:t>N</w:t>
            </w:r>
            <w:r w:rsidR="008B6B88">
              <w:rPr>
                <w:color w:val="FF0000"/>
              </w:rPr>
              <w:t>one</w:t>
            </w:r>
            <w:r w:rsidR="001361DF">
              <w:rPr>
                <w:color w:val="FF0000"/>
              </w:rPr>
              <w:t xml:space="preserve"> %}</w:t>
            </w:r>
            <w:r w:rsidR="001361DF" w:rsidRPr="001361DF">
              <w:rPr>
                <w:noProof/>
              </w:rPr>
              <w:t xml:space="preserve">If you reach an agreement, tell </w:t>
            </w:r>
            <w:r w:rsidR="001361DF" w:rsidRPr="001361DF">
              <w:rPr>
                <w:noProof/>
              </w:rPr>
              <w:lastRenderedPageBreak/>
              <w:t>the court</w:t>
            </w:r>
            <w:r w:rsidR="001361DF" w:rsidRPr="00DF0357">
              <w:rPr>
                <w:color w:val="FF0000"/>
              </w:rPr>
              <w:t>{%</w:t>
            </w:r>
            <w:r w:rsidR="001361DF">
              <w:rPr>
                <w:color w:val="FF0000"/>
              </w:rPr>
              <w:t xml:space="preserve"> endif %}</w:t>
            </w:r>
          </w:p>
        </w:tc>
        <w:tc>
          <w:tcPr>
            <w:tcW w:w="7612" w:type="dxa"/>
            <w:tcMar>
              <w:top w:w="432" w:type="dxa"/>
              <w:left w:w="115" w:type="dxa"/>
              <w:right w:w="115" w:type="dxa"/>
            </w:tcMar>
          </w:tcPr>
          <w:p w14:paraId="1422D645" w14:textId="77777777" w:rsidR="001361DF" w:rsidRPr="001361DF" w:rsidRDefault="001361DF" w:rsidP="00742A86">
            <w:pPr>
              <w:pStyle w:val="Body"/>
            </w:pPr>
            <w:r w:rsidRPr="001361DF">
              <w:lastRenderedPageBreak/>
              <w:t xml:space="preserve">Only the judge can change the amount of child support in your order. </w:t>
            </w:r>
          </w:p>
          <w:p w14:paraId="1782D5BB" w14:textId="02A93748" w:rsidR="001361DF" w:rsidRPr="001361DF" w:rsidRDefault="001361DF" w:rsidP="00742A86">
            <w:pPr>
              <w:pStyle w:val="Body"/>
            </w:pPr>
            <w:r w:rsidRPr="001361DF">
              <w:t xml:space="preserve">But you can use a </w:t>
            </w:r>
            <w:r w:rsidRPr="001361DF">
              <w:rPr>
                <w:b/>
              </w:rPr>
              <w:t>Joint Motion to Modify Child Support</w:t>
            </w:r>
            <w:r w:rsidRPr="001361DF">
              <w:t xml:space="preserve"> to tell the judge about your agreement if you both agree</w:t>
            </w:r>
            <w:r>
              <w:t xml:space="preserve"> that</w:t>
            </w:r>
            <w:r w:rsidRPr="001361DF">
              <w:t>:</w:t>
            </w:r>
          </w:p>
          <w:p w14:paraId="114E3769" w14:textId="77777777" w:rsidR="001361DF" w:rsidRPr="001361DF" w:rsidRDefault="001361DF" w:rsidP="0015685D">
            <w:pPr>
              <w:pStyle w:val="ListParagraph"/>
            </w:pPr>
            <w:r w:rsidRPr="001361DF">
              <w:t xml:space="preserve">your </w:t>
            </w:r>
            <w:r w:rsidRPr="0015685D">
              <w:t>financial</w:t>
            </w:r>
            <w:r w:rsidRPr="001361DF">
              <w:t xml:space="preserve"> situation has changed, </w:t>
            </w:r>
          </w:p>
          <w:p w14:paraId="00B06DC5" w14:textId="77777777" w:rsidR="001361DF" w:rsidRPr="001361DF" w:rsidRDefault="001361DF" w:rsidP="0015685D">
            <w:pPr>
              <w:pStyle w:val="ListParagraph"/>
            </w:pPr>
            <w:r w:rsidRPr="001361DF">
              <w:t xml:space="preserve">the amounts you use to calculate child support have changed, </w:t>
            </w:r>
            <w:r w:rsidRPr="001361DF">
              <w:rPr>
                <w:b/>
              </w:rPr>
              <w:t>and</w:t>
            </w:r>
            <w:r w:rsidRPr="001361DF">
              <w:t xml:space="preserve"> </w:t>
            </w:r>
          </w:p>
          <w:p w14:paraId="0B6FE201" w14:textId="77777777" w:rsidR="001361DF" w:rsidRPr="001361DF" w:rsidRDefault="001361DF" w:rsidP="0015685D">
            <w:pPr>
              <w:pStyle w:val="ListParagraph"/>
            </w:pPr>
            <w:r w:rsidRPr="001361DF">
              <w:t xml:space="preserve">after you use the child support formula, you get a different amount from the amount in your current order. </w:t>
            </w:r>
          </w:p>
          <w:p w14:paraId="5E3E061F" w14:textId="70B04E29" w:rsidR="001361DF" w:rsidRPr="001361DF" w:rsidRDefault="001361DF" w:rsidP="00742A86">
            <w:pPr>
              <w:pStyle w:val="Body"/>
            </w:pPr>
            <w:r w:rsidRPr="001361DF">
              <w:t xml:space="preserve">If both parents agree the amount should change, file your joint motion </w:t>
            </w:r>
            <w:r w:rsidRPr="001361DF">
              <w:rPr>
                <w:b/>
              </w:rPr>
              <w:t>right away</w:t>
            </w:r>
            <w:r w:rsidRPr="001361DF">
              <w:t>. Until you file your motion with the court</w:t>
            </w:r>
            <w:r>
              <w:t>,</w:t>
            </w:r>
            <w:r w:rsidRPr="001361DF">
              <w:t xml:space="preserve"> </w:t>
            </w:r>
            <w:r w:rsidRPr="009466B4">
              <w:rPr>
                <w:b/>
              </w:rPr>
              <w:t>the parent who owes child support still owes the amount in your current order</w:t>
            </w:r>
            <w:r w:rsidRPr="001361DF">
              <w:t xml:space="preserve">. </w:t>
            </w:r>
          </w:p>
          <w:p w14:paraId="0C7DBCBA" w14:textId="1EE20056" w:rsidR="001361DF" w:rsidRPr="001361DF" w:rsidRDefault="001361DF" w:rsidP="00742A86">
            <w:pPr>
              <w:pStyle w:val="Body"/>
            </w:pPr>
            <w:r w:rsidRPr="001361DF">
              <w:t xml:space="preserve">If the judge agrees to change the amount of your child support, the </w:t>
            </w:r>
            <w:r w:rsidR="00AF6B8A">
              <w:t xml:space="preserve">judge will sign a </w:t>
            </w:r>
            <w:r w:rsidRPr="001361DF">
              <w:t>new order</w:t>
            </w:r>
            <w:r w:rsidR="00AF6B8A">
              <w:t>. The new order</w:t>
            </w:r>
            <w:r w:rsidRPr="001361DF">
              <w:t xml:space="preserve"> includes the date the amount changed. </w:t>
            </w:r>
            <w:r>
              <w:t>T</w:t>
            </w:r>
            <w:r w:rsidRPr="001361DF">
              <w:t>his date is</w:t>
            </w:r>
            <w:r>
              <w:t xml:space="preserve"> usually</w:t>
            </w:r>
            <w:r w:rsidRPr="001361DF">
              <w:t xml:space="preserve"> in the past. It will not be earlier </w:t>
            </w:r>
            <w:r w:rsidRPr="001361DF">
              <w:lastRenderedPageBreak/>
              <w:t>than the date you filed your motion.</w:t>
            </w:r>
          </w:p>
          <w:p w14:paraId="4EBDE51D" w14:textId="77777777" w:rsidR="001361DF" w:rsidRPr="007D4997" w:rsidRDefault="001361DF" w:rsidP="00832000">
            <w:pPr>
              <w:pStyle w:val="Heading4"/>
              <w:outlineLvl w:val="3"/>
            </w:pPr>
            <w:r w:rsidRPr="007D4997">
              <w:t>For example</w:t>
            </w:r>
          </w:p>
          <w:p w14:paraId="660B768E" w14:textId="77777777" w:rsidR="001361DF" w:rsidRPr="00832000" w:rsidRDefault="001361DF" w:rsidP="0015685D">
            <w:pPr>
              <w:pStyle w:val="Example-bulleted"/>
            </w:pPr>
            <w:r w:rsidRPr="00832000">
              <w:t xml:space="preserve">You agree about a new child support amount on March 1, but you do not file anything with the court until June 21. </w:t>
            </w:r>
          </w:p>
          <w:p w14:paraId="72880CF2" w14:textId="77777777" w:rsidR="00AF6B8A" w:rsidRPr="00832000" w:rsidRDefault="001361DF" w:rsidP="0015685D">
            <w:pPr>
              <w:pStyle w:val="Example-bulleted"/>
            </w:pPr>
            <w:r w:rsidRPr="00832000">
              <w:t xml:space="preserve">The judge agrees to change your child support and signs a new </w:t>
            </w:r>
            <w:r w:rsidR="00AF6B8A" w:rsidRPr="00832000">
              <w:t xml:space="preserve">child support </w:t>
            </w:r>
            <w:r w:rsidRPr="00832000">
              <w:t>order</w:t>
            </w:r>
            <w:r w:rsidR="00AF6B8A" w:rsidRPr="00832000">
              <w:t xml:space="preserve"> on September 1.</w:t>
            </w:r>
          </w:p>
          <w:p w14:paraId="60D00A70" w14:textId="4CDD1F9F" w:rsidR="001361DF" w:rsidRPr="00832000" w:rsidRDefault="00AF6B8A" w:rsidP="0015685D">
            <w:pPr>
              <w:pStyle w:val="Example-bulleted"/>
            </w:pPr>
            <w:r w:rsidRPr="00832000">
              <w:t xml:space="preserve">The new order says the new child support amount </w:t>
            </w:r>
            <w:r w:rsidR="001361DF" w:rsidRPr="00832000">
              <w:t xml:space="preserve">starts July 1. </w:t>
            </w:r>
          </w:p>
          <w:p w14:paraId="7618CBC1" w14:textId="596DBD4A" w:rsidR="00CA7109" w:rsidRPr="00832000" w:rsidRDefault="001361DF" w:rsidP="0015685D">
            <w:pPr>
              <w:pStyle w:val="Example-bulleted"/>
            </w:pPr>
            <w:r w:rsidRPr="00832000">
              <w:t>The parent who owe</w:t>
            </w:r>
            <w:r w:rsidR="00AF6B8A" w:rsidRPr="00832000">
              <w:t>d</w:t>
            </w:r>
            <w:r w:rsidRPr="00832000">
              <w:t xml:space="preserve"> child support</w:t>
            </w:r>
            <w:r w:rsidR="00AF6B8A" w:rsidRPr="00832000">
              <w:t xml:space="preserve"> under the old order</w:t>
            </w:r>
            <w:r w:rsidRPr="00832000">
              <w:t>, still owes the old child support amount from March 1 to July 1.</w:t>
            </w:r>
          </w:p>
          <w:p w14:paraId="3ED8B0B4" w14:textId="1D08CFCE" w:rsidR="00DF0357" w:rsidRDefault="00DF0357" w:rsidP="0015685D">
            <w:pPr>
              <w:pStyle w:val="Heading3"/>
              <w:outlineLvl w:val="2"/>
            </w:pPr>
            <w:r>
              <w:t>Read</w:t>
            </w:r>
          </w:p>
          <w:p w14:paraId="19FFACE7" w14:textId="7DDD41A7" w:rsidR="00DF0357" w:rsidRPr="00A870B7" w:rsidRDefault="009C0370" w:rsidP="00742A86">
            <w:pPr>
              <w:pStyle w:val="Body"/>
              <w:rPr>
                <w:b/>
              </w:rPr>
            </w:pPr>
            <w:hyperlink r:id="rId33" w:history="1">
              <w:r w:rsidR="00DF0357" w:rsidRPr="00A870B7">
                <w:rPr>
                  <w:rStyle w:val="Hyperlink"/>
                  <w:b/>
                </w:rPr>
                <w:t>How to fill out the Child Support Guidelines Affidavit</w:t>
              </w:r>
            </w:hyperlink>
            <w:r w:rsidR="00DF0357" w:rsidRPr="00A870B7">
              <w:rPr>
                <w:b/>
              </w:rPr>
              <w:t xml:space="preserve"> </w:t>
            </w:r>
          </w:p>
          <w:p w14:paraId="0098E6A6" w14:textId="4B122C50" w:rsidR="00DF0357" w:rsidRPr="00673BA7" w:rsidRDefault="00E51A3A" w:rsidP="0015685D">
            <w:pPr>
              <w:pStyle w:val="Heading3"/>
              <w:outlineLvl w:val="2"/>
            </w:pPr>
            <w:r>
              <w:t>Use</w:t>
            </w:r>
            <w:r w:rsidR="00DF0357" w:rsidRPr="00673BA7">
              <w:t xml:space="preserve"> the</w:t>
            </w:r>
            <w:r w:rsidR="00D065BB">
              <w:t>se</w:t>
            </w:r>
            <w:r w:rsidR="00DF0357" w:rsidRPr="00673BA7">
              <w:t xml:space="preserve"> forms to tell the judge</w:t>
            </w:r>
            <w:r w:rsidR="003C539F">
              <w:t xml:space="preserve"> about</w:t>
            </w:r>
            <w:r w:rsidR="00DF0357" w:rsidRPr="00673BA7">
              <w:t xml:space="preserve"> your agreement</w:t>
            </w:r>
          </w:p>
          <w:p w14:paraId="7F7DC753" w14:textId="476975D4" w:rsidR="00DF0357" w:rsidRPr="00673BA7" w:rsidRDefault="00DF0357" w:rsidP="0015685D">
            <w:pPr>
              <w:pStyle w:val="ListParagraph"/>
            </w:pPr>
            <w:r w:rsidRPr="00AE0D8E">
              <w:rPr>
                <w:b/>
              </w:rPr>
              <w:t>Joint Motion, SHC-1310</w:t>
            </w:r>
            <w:r w:rsidRPr="00673BA7">
              <w:t xml:space="preserve"> </w:t>
            </w:r>
            <w:hyperlink r:id="rId34" w:history="1">
              <w:r w:rsidRPr="00673BA7">
                <w:rPr>
                  <w:rStyle w:val="Hyperlink"/>
                </w:rPr>
                <w:t>Word</w:t>
              </w:r>
            </w:hyperlink>
            <w:r w:rsidRPr="00673BA7">
              <w:t xml:space="preserve"> | </w:t>
            </w:r>
            <w:hyperlink r:id="rId35" w:history="1">
              <w:r w:rsidRPr="00673BA7">
                <w:rPr>
                  <w:rStyle w:val="Hyperlink"/>
                </w:rPr>
                <w:t>PDF</w:t>
              </w:r>
            </w:hyperlink>
            <w:r w:rsidR="00D065BB">
              <w:rPr>
                <w:rStyle w:val="Hyperlink"/>
              </w:rPr>
              <w:br/>
            </w:r>
            <w:r w:rsidR="00D065BB">
              <w:rPr>
                <w:color w:val="000000"/>
              </w:rPr>
              <w:t>Put “Joint Motion to Modify” in the JOINT MOTION FOR box.</w:t>
            </w:r>
          </w:p>
          <w:p w14:paraId="1754C668" w14:textId="51610D9A" w:rsidR="00DF0357" w:rsidRPr="00DB0216" w:rsidRDefault="00DF0357" w:rsidP="0015685D">
            <w:pPr>
              <w:pStyle w:val="ListParagraph"/>
            </w:pPr>
            <w:r w:rsidRPr="00AE0D8E">
              <w:rPr>
                <w:b/>
              </w:rPr>
              <w:t>Joint Affidavit, SHC-1320</w:t>
            </w:r>
            <w:r w:rsidRPr="00673BA7">
              <w:t xml:space="preserve"> </w:t>
            </w:r>
            <w:hyperlink r:id="rId36" w:history="1">
              <w:r w:rsidRPr="003F76BE">
                <w:rPr>
                  <w:rStyle w:val="Hyperlink"/>
                </w:rPr>
                <w:t>Word</w:t>
              </w:r>
            </w:hyperlink>
            <w:r w:rsidRPr="00673BA7">
              <w:t xml:space="preserve"> | </w:t>
            </w:r>
            <w:hyperlink r:id="rId37" w:history="1">
              <w:r w:rsidRPr="003F76BE">
                <w:rPr>
                  <w:rStyle w:val="Hyperlink"/>
                </w:rPr>
                <w:t>PDF</w:t>
              </w:r>
            </w:hyperlink>
            <w:r w:rsidR="00DB0216">
              <w:rPr>
                <w:rStyle w:val="Hyperlink"/>
              </w:rPr>
              <w:br/>
            </w:r>
            <w:r w:rsidR="001C7DA2" w:rsidRPr="001C7DA2">
              <w:t>Wait to sign the form until you can sign in front of</w:t>
            </w:r>
            <w:r w:rsidR="00053C0B">
              <w:t xml:space="preserve"> </w:t>
            </w:r>
            <w:r w:rsidR="00053C0B" w:rsidRPr="00053C0B">
              <w:t>someone who has the power to take oaths</w:t>
            </w:r>
            <w:r w:rsidR="00053C0B">
              <w:t>, like</w:t>
            </w:r>
            <w:r w:rsidR="001C7DA2" w:rsidRPr="001C7DA2">
              <w:t xml:space="preserve"> a notary public</w:t>
            </w:r>
            <w:r w:rsidR="00053C0B">
              <w:t>. The court clerk can do this for free.</w:t>
            </w:r>
            <w:r w:rsidR="00E9643F">
              <w:t xml:space="preserve"> </w:t>
            </w:r>
            <w:r w:rsidR="001C7DA2" w:rsidRPr="001C7DA2">
              <w:t xml:space="preserve">Bring a </w:t>
            </w:r>
            <w:r w:rsidR="00053C0B">
              <w:t xml:space="preserve">valid </w:t>
            </w:r>
            <w:r w:rsidR="001C7DA2" w:rsidRPr="001C7DA2">
              <w:t>photo ID</w:t>
            </w:r>
            <w:r w:rsidR="00053C0B">
              <w:t xml:space="preserve"> with you</w:t>
            </w:r>
            <w:r w:rsidR="001C7DA2" w:rsidRPr="001C7DA2">
              <w:t>.</w:t>
            </w:r>
          </w:p>
          <w:p w14:paraId="2A4C32C3" w14:textId="193EEE55" w:rsidR="00DF0357" w:rsidRPr="00673BA7" w:rsidRDefault="00DF0357" w:rsidP="0015685D">
            <w:pPr>
              <w:pStyle w:val="ListParagraph"/>
            </w:pPr>
            <w:r w:rsidRPr="00AE0D8E">
              <w:rPr>
                <w:b/>
              </w:rPr>
              <w:t>Order for Modification of Child Support</w:t>
            </w:r>
            <w:r w:rsidRPr="00673BA7">
              <w:t xml:space="preserve">, </w:t>
            </w:r>
            <w:r w:rsidRPr="0015685D">
              <w:rPr>
                <w:b/>
                <w:spacing w:val="-2"/>
              </w:rPr>
              <w:t>DR-301</w:t>
            </w:r>
            <w:r w:rsidRPr="00673BA7">
              <w:t xml:space="preserve"> [</w:t>
            </w:r>
            <w:hyperlink r:id="rId38" w:history="1">
              <w:r w:rsidRPr="0015685D">
                <w:rPr>
                  <w:rStyle w:val="Hyperlink"/>
                  <w:spacing w:val="0"/>
                </w:rPr>
                <w:t>Fill-In PDF</w:t>
              </w:r>
            </w:hyperlink>
            <w:r w:rsidRPr="00673BA7">
              <w:t>]</w:t>
            </w:r>
            <w:r w:rsidR="009B193E">
              <w:br/>
              <w:t>D</w:t>
            </w:r>
            <w:r w:rsidR="009B193E" w:rsidRPr="009B193E">
              <w:t xml:space="preserve">o </w:t>
            </w:r>
            <w:r w:rsidR="009B193E">
              <w:rPr>
                <w:b/>
              </w:rPr>
              <w:t>not</w:t>
            </w:r>
            <w:r w:rsidR="009B193E" w:rsidRPr="009B193E">
              <w:t xml:space="preserve"> sign </w:t>
            </w:r>
            <w:r w:rsidR="00D065BB">
              <w:t>this form. Only the judge signs it.</w:t>
            </w:r>
          </w:p>
          <w:p w14:paraId="53F0DC24" w14:textId="6520790D" w:rsidR="008243DA" w:rsidRPr="008243DA" w:rsidRDefault="00DF0357" w:rsidP="0015685D">
            <w:pPr>
              <w:pStyle w:val="ListParagraph"/>
            </w:pPr>
            <w:r w:rsidRPr="00AE0D8E">
              <w:rPr>
                <w:b/>
              </w:rPr>
              <w:t>Child Support Guidelines Affidavit</w:t>
            </w:r>
            <w:r w:rsidRPr="00673BA7">
              <w:t xml:space="preserve">, </w:t>
            </w:r>
            <w:r w:rsidRPr="0015685D">
              <w:rPr>
                <w:b/>
                <w:spacing w:val="-2"/>
              </w:rPr>
              <w:t>DR-305</w:t>
            </w:r>
            <w:r>
              <w:t xml:space="preserve"> </w:t>
            </w:r>
            <w:r w:rsidRPr="00673BA7">
              <w:t>[</w:t>
            </w:r>
            <w:hyperlink r:id="rId39" w:history="1">
              <w:r w:rsidRPr="0015685D">
                <w:rPr>
                  <w:rStyle w:val="Hyperlink"/>
                  <w:spacing w:val="0"/>
                </w:rPr>
                <w:t>Fill-In PDF</w:t>
              </w:r>
            </w:hyperlink>
            <w:r w:rsidRPr="00673BA7">
              <w:t>]</w:t>
            </w:r>
            <w:r w:rsidR="00D065BB">
              <w:br/>
            </w:r>
            <w:r w:rsidR="000A60C0">
              <w:t xml:space="preserve">You need 2 of these. </w:t>
            </w:r>
            <w:r w:rsidR="00D065BB">
              <w:t>E</w:t>
            </w:r>
            <w:r w:rsidRPr="00673BA7">
              <w:t xml:space="preserve">ach parent </w:t>
            </w:r>
            <w:r w:rsidR="000A60C0" w:rsidRPr="00673BA7">
              <w:t>fil</w:t>
            </w:r>
            <w:r w:rsidR="000A60C0">
              <w:t>ls out</w:t>
            </w:r>
            <w:r w:rsidR="000A60C0" w:rsidRPr="00673BA7">
              <w:t xml:space="preserve"> </w:t>
            </w:r>
            <w:r w:rsidRPr="00673BA7">
              <w:t>their own</w:t>
            </w:r>
            <w:r w:rsidR="00D065BB">
              <w:t xml:space="preserve"> affidavit.</w:t>
            </w:r>
            <w:r w:rsidR="00E51A3A">
              <w:t xml:space="preserve"> </w:t>
            </w:r>
            <w:r w:rsidR="008243DA" w:rsidRPr="001C7DA2">
              <w:t>Wait to sign the form until you can sign in front of</w:t>
            </w:r>
            <w:r w:rsidR="008243DA">
              <w:t xml:space="preserve"> </w:t>
            </w:r>
            <w:r w:rsidR="008243DA" w:rsidRPr="00053C0B">
              <w:t>someone who has the power to take oaths</w:t>
            </w:r>
            <w:r w:rsidR="008243DA">
              <w:t>, like</w:t>
            </w:r>
            <w:r w:rsidR="008243DA" w:rsidRPr="001C7DA2">
              <w:t xml:space="preserve"> a notary public</w:t>
            </w:r>
            <w:r w:rsidR="008243DA">
              <w:t>. The court clerk can do this for free.</w:t>
            </w:r>
            <w:r w:rsidR="00E9643F">
              <w:t xml:space="preserve"> </w:t>
            </w:r>
            <w:r w:rsidR="008243DA" w:rsidRPr="001C7DA2">
              <w:t xml:space="preserve">Bring a </w:t>
            </w:r>
            <w:r w:rsidR="008243DA">
              <w:t xml:space="preserve">valid </w:t>
            </w:r>
            <w:r w:rsidR="008243DA" w:rsidRPr="001C7DA2">
              <w:t>photo ID</w:t>
            </w:r>
            <w:r w:rsidR="008243DA">
              <w:t xml:space="preserve"> with you</w:t>
            </w:r>
            <w:r w:rsidR="008243DA">
              <w:rPr>
                <w:b/>
              </w:rPr>
              <w:t>.</w:t>
            </w:r>
          </w:p>
          <w:p w14:paraId="7C34D840" w14:textId="50CED467" w:rsidR="00DF0357" w:rsidRDefault="00DF0357" w:rsidP="0015685D">
            <w:pPr>
              <w:pStyle w:val="ListParagraph"/>
            </w:pPr>
            <w:r w:rsidRPr="00AE0D8E">
              <w:rPr>
                <w:b/>
              </w:rPr>
              <w:t xml:space="preserve">Child Custody Jurisdiction Affidavit, </w:t>
            </w:r>
            <w:r w:rsidRPr="0015685D">
              <w:rPr>
                <w:b/>
                <w:spacing w:val="-2"/>
              </w:rPr>
              <w:t>DR-150</w:t>
            </w:r>
            <w:r>
              <w:t xml:space="preserve"> </w:t>
            </w:r>
            <w:r w:rsidRPr="00673BA7">
              <w:t>[</w:t>
            </w:r>
            <w:hyperlink r:id="rId40" w:history="1">
              <w:r w:rsidRPr="0015685D">
                <w:rPr>
                  <w:rStyle w:val="Hyperlink"/>
                  <w:spacing w:val="0"/>
                </w:rPr>
                <w:t>Fill-In PDF</w:t>
              </w:r>
            </w:hyperlink>
            <w:r w:rsidRPr="00673BA7">
              <w:t>]</w:t>
            </w:r>
            <w:r w:rsidR="00D065BB">
              <w:br/>
            </w:r>
            <w:r w:rsidR="00833EE2">
              <w:t xml:space="preserve">You need 2 of these. </w:t>
            </w:r>
            <w:r w:rsidR="00D065BB">
              <w:t>E</w:t>
            </w:r>
            <w:r w:rsidRPr="00673BA7">
              <w:t>ach parent files their own</w:t>
            </w:r>
            <w:r w:rsidR="00D065BB">
              <w:t xml:space="preserve"> affidavit</w:t>
            </w:r>
            <w:r w:rsidR="00A92F5E">
              <w:t>.</w:t>
            </w:r>
            <w:r w:rsidR="00E51A3A">
              <w:t xml:space="preserve"> </w:t>
            </w:r>
            <w:r w:rsidR="001C7DA2" w:rsidRPr="001C7DA2">
              <w:t xml:space="preserve">Wait to sign the form until you can sign in front of a notary public or someone who has the power to take oaths, like a </w:t>
            </w:r>
            <w:r w:rsidR="008243DA">
              <w:t>notary public</w:t>
            </w:r>
            <w:r w:rsidR="001C7DA2" w:rsidRPr="001C7DA2">
              <w:t xml:space="preserve">. </w:t>
            </w:r>
            <w:r w:rsidR="008243DA">
              <w:t xml:space="preserve">The court clerk can do this </w:t>
            </w:r>
            <w:r w:rsidR="001C7DA2" w:rsidRPr="001C7DA2">
              <w:t>for free</w:t>
            </w:r>
            <w:r w:rsidR="008243DA">
              <w:t>.</w:t>
            </w:r>
            <w:r w:rsidR="001C7DA2" w:rsidRPr="001C7DA2">
              <w:t xml:space="preserve"> Bring a photo ID</w:t>
            </w:r>
            <w:r w:rsidR="008243DA">
              <w:t xml:space="preserve"> with you</w:t>
            </w:r>
            <w:r w:rsidR="001C7DA2" w:rsidRPr="001C7DA2">
              <w:t>.</w:t>
            </w:r>
            <w:r w:rsidR="00A92F5E">
              <w:t xml:space="preserve"> </w:t>
            </w:r>
          </w:p>
          <w:p w14:paraId="7E567F70" w14:textId="0BD61753" w:rsidR="00DF0357" w:rsidRDefault="00DF0357" w:rsidP="00742A86">
            <w:pPr>
              <w:pStyle w:val="Body"/>
            </w:pPr>
            <w:r w:rsidRPr="00DB0216">
              <w:rPr>
                <w:b/>
              </w:rPr>
              <w:t>Joint Motion to Put Settlement on the Record, SHC-1063</w:t>
            </w:r>
            <w:r w:rsidRPr="00673BA7">
              <w:t xml:space="preserve"> </w:t>
            </w:r>
            <w:hyperlink r:id="rId41" w:history="1">
              <w:r w:rsidRPr="003F76BE">
                <w:rPr>
                  <w:rStyle w:val="Hyperlink"/>
                </w:rPr>
                <w:t>Word</w:t>
              </w:r>
            </w:hyperlink>
            <w:r w:rsidRPr="00673BA7">
              <w:t xml:space="preserve"> | </w:t>
            </w:r>
            <w:hyperlink r:id="rId42" w:history="1">
              <w:r w:rsidRPr="003F76BE">
                <w:rPr>
                  <w:rStyle w:val="Hyperlink"/>
                </w:rPr>
                <w:t>PDF</w:t>
              </w:r>
            </w:hyperlink>
          </w:p>
          <w:p w14:paraId="6A15972D" w14:textId="77777777" w:rsidR="00C56C37" w:rsidRDefault="00C56C37" w:rsidP="0015685D">
            <w:pPr>
              <w:pStyle w:val="Heading3"/>
              <w:outlineLvl w:val="2"/>
            </w:pPr>
            <w:r>
              <w:t>Also</w:t>
            </w:r>
          </w:p>
          <w:p w14:paraId="0F27FE31" w14:textId="4C11EA1A" w:rsidR="00C56C37" w:rsidRDefault="00C56C37" w:rsidP="00742A86">
            <w:pPr>
              <w:pStyle w:val="Body"/>
            </w:pPr>
            <w:r>
              <w:t>If you cannot get to a notary public or someone who has the power to take oaths, you can "self-certify".</w:t>
            </w:r>
            <w:r w:rsidR="00E9643F">
              <w:t xml:space="preserve"> </w:t>
            </w:r>
            <w:r>
              <w:t>Use:</w:t>
            </w:r>
          </w:p>
          <w:p w14:paraId="0C4F5C38" w14:textId="5D030D77" w:rsidR="00C56C37" w:rsidRPr="000F5886" w:rsidRDefault="00C56C37" w:rsidP="0015685D">
            <w:pPr>
              <w:pStyle w:val="ListParagraph"/>
              <w:rPr>
                <w:b/>
              </w:rPr>
            </w:pPr>
            <w:r w:rsidRPr="000F5886">
              <w:rPr>
                <w:b/>
              </w:rPr>
              <w:lastRenderedPageBreak/>
              <w:t>Self-Certification (No Notary Available)</w:t>
            </w:r>
            <w:r>
              <w:rPr>
                <w:b/>
              </w:rPr>
              <w:t xml:space="preserve"> </w:t>
            </w:r>
            <w:r w:rsidRPr="0015685D">
              <w:rPr>
                <w:b/>
                <w:spacing w:val="-2"/>
              </w:rPr>
              <w:t>TF-835</w:t>
            </w:r>
            <w:r>
              <w:rPr>
                <w:b/>
              </w:rPr>
              <w:t xml:space="preserve"> </w:t>
            </w:r>
            <w:r w:rsidRPr="00673BA7">
              <w:t>[</w:t>
            </w:r>
            <w:hyperlink r:id="rId43" w:history="1">
              <w:r w:rsidRPr="0015685D">
                <w:rPr>
                  <w:rStyle w:val="Hyperlink"/>
                  <w:spacing w:val="0"/>
                </w:rPr>
                <w:t>Fill-In PDF</w:t>
              </w:r>
            </w:hyperlink>
            <w:r w:rsidRPr="00673BA7">
              <w:t>]</w:t>
            </w:r>
          </w:p>
          <w:p w14:paraId="5763E6B8" w14:textId="5EF3200C" w:rsidR="00DF0357" w:rsidRPr="00673BA7" w:rsidRDefault="00DF0357" w:rsidP="0015685D">
            <w:pPr>
              <w:pStyle w:val="ListParagraph"/>
            </w:pPr>
            <w:r w:rsidRPr="00673BA7">
              <w:t>If you</w:t>
            </w:r>
            <w:r w:rsidR="00833EE2">
              <w:t xml:space="preserve">r Parenting Plan is </w:t>
            </w:r>
            <w:r w:rsidR="00E51A3A" w:rsidRPr="00C56C37">
              <w:rPr>
                <w:b/>
              </w:rPr>
              <w:t>not</w:t>
            </w:r>
            <w:r w:rsidR="00E51A3A">
              <w:t xml:space="preserve"> </w:t>
            </w:r>
            <w:r w:rsidR="00E51A3A" w:rsidRPr="00673BA7">
              <w:t>a</w:t>
            </w:r>
            <w:r w:rsidRPr="00673BA7">
              <w:t xml:space="preserve"> primary custody </w:t>
            </w:r>
            <w:r w:rsidR="00833EE2">
              <w:t xml:space="preserve">plan, when children spend at least 256 nights a year with the same parent, </w:t>
            </w:r>
            <w:r w:rsidRPr="00673BA7">
              <w:t>use one of these forms:</w:t>
            </w:r>
          </w:p>
          <w:p w14:paraId="2E970493" w14:textId="36E03E0C" w:rsidR="00DF0357" w:rsidRPr="00673BA7" w:rsidRDefault="00DF0357" w:rsidP="0015685D">
            <w:pPr>
              <w:pStyle w:val="ListParagraph"/>
            </w:pPr>
            <w:r w:rsidRPr="00AE0D8E">
              <w:rPr>
                <w:b/>
              </w:rPr>
              <w:t xml:space="preserve">Shared Custody Support Calculation, </w:t>
            </w:r>
            <w:r w:rsidRPr="0015685D">
              <w:rPr>
                <w:b/>
                <w:spacing w:val="-2"/>
              </w:rPr>
              <w:t>DR-306</w:t>
            </w:r>
            <w:r w:rsidRPr="00673BA7">
              <w:t xml:space="preserve"> [</w:t>
            </w:r>
            <w:hyperlink r:id="rId44" w:history="1">
              <w:r w:rsidRPr="0015685D">
                <w:rPr>
                  <w:rStyle w:val="Hyperlink"/>
                  <w:spacing w:val="0"/>
                </w:rPr>
                <w:t>Fill-In PDF</w:t>
              </w:r>
            </w:hyperlink>
            <w:r w:rsidRPr="00673BA7">
              <w:t>] for a shared custody schedule,</w:t>
            </w:r>
          </w:p>
          <w:p w14:paraId="72974C2C" w14:textId="2F497976" w:rsidR="00DF0357" w:rsidRPr="00673BA7" w:rsidRDefault="00DF0357" w:rsidP="0015685D">
            <w:pPr>
              <w:pStyle w:val="ListParagraph"/>
            </w:pPr>
            <w:r w:rsidRPr="00AE0D8E">
              <w:rPr>
                <w:b/>
              </w:rPr>
              <w:t xml:space="preserve">Hybrid Custody Child Support Calculation, </w:t>
            </w:r>
            <w:hyperlink r:id="rId45" w:history="1">
              <w:r w:rsidRPr="00AE0D8E">
                <w:rPr>
                  <w:rStyle w:val="Hyperlink"/>
                  <w:b/>
                </w:rPr>
                <w:t>DR-308</w:t>
              </w:r>
            </w:hyperlink>
            <w:r w:rsidRPr="00673BA7">
              <w:t xml:space="preserve"> for a hybrid custody child support schedule, or</w:t>
            </w:r>
          </w:p>
          <w:p w14:paraId="31522CD8" w14:textId="30C56116" w:rsidR="00DF0357" w:rsidRPr="00673BA7" w:rsidRDefault="00DF0357" w:rsidP="0015685D">
            <w:pPr>
              <w:pStyle w:val="ListParagraph"/>
            </w:pPr>
            <w:r w:rsidRPr="00AE0D8E">
              <w:rPr>
                <w:b/>
              </w:rPr>
              <w:t xml:space="preserve">Divided Custody Child Support Calculation, </w:t>
            </w:r>
            <w:hyperlink r:id="rId46" w:history="1">
              <w:r w:rsidRPr="00AE0D8E">
                <w:rPr>
                  <w:rStyle w:val="Hyperlink"/>
                  <w:b/>
                </w:rPr>
                <w:t>DR-307</w:t>
              </w:r>
            </w:hyperlink>
            <w:r w:rsidRPr="00AE0D8E">
              <w:rPr>
                <w:b/>
              </w:rPr>
              <w:t xml:space="preserve"> </w:t>
            </w:r>
            <w:r w:rsidRPr="00673BA7">
              <w:t>for a divided custody child support schedule.</w:t>
            </w:r>
          </w:p>
          <w:p w14:paraId="742D768E" w14:textId="77777777" w:rsidR="00DF0357" w:rsidRDefault="00DF0357" w:rsidP="0015685D">
            <w:pPr>
              <w:pStyle w:val="Heading3"/>
              <w:outlineLvl w:val="2"/>
            </w:pPr>
            <w:r>
              <w:t>Links in this step</w:t>
            </w:r>
          </w:p>
          <w:p w14:paraId="0F2A17EE" w14:textId="3448D415" w:rsidR="00DF0357" w:rsidRDefault="00DF0357" w:rsidP="00742A86">
            <w:pPr>
              <w:pStyle w:val="Body"/>
            </w:pPr>
            <w:r w:rsidRPr="009D6F83">
              <w:rPr>
                <w:b/>
              </w:rPr>
              <w:t>How to fill out the Child Support Guidelines Affidavit</w:t>
            </w:r>
            <w:r>
              <w:br/>
            </w:r>
            <w:r w:rsidRPr="009D6F83">
              <w:t>courts.alaska.gov/shc/family/docs/shc-dr305f-sample.pdf</w:t>
            </w:r>
          </w:p>
          <w:p w14:paraId="5CE4C021" w14:textId="34ABDEC1" w:rsidR="00DF0357" w:rsidRPr="00673BA7" w:rsidRDefault="00DF0357" w:rsidP="00742A86">
            <w:pPr>
              <w:pStyle w:val="Body"/>
            </w:pPr>
            <w:r w:rsidRPr="00673BA7">
              <w:rPr>
                <w:b/>
              </w:rPr>
              <w:t>Joint Motion, SHC-1310</w:t>
            </w:r>
            <w:r>
              <w:br/>
              <w:t xml:space="preserve">as a </w:t>
            </w:r>
            <w:hyperlink r:id="rId47" w:history="1">
              <w:r w:rsidRPr="00673BA7">
                <w:rPr>
                  <w:rStyle w:val="Hyperlink"/>
                </w:rPr>
                <w:t>Word file</w:t>
              </w:r>
            </w:hyperlink>
            <w:r>
              <w:br/>
            </w:r>
            <w:r w:rsidRPr="00673BA7">
              <w:t>courts.alaska.gov/shc/family/docs/shc-1310.doc</w:t>
            </w:r>
            <w:r>
              <w:br/>
              <w:t>as a</w:t>
            </w:r>
            <w:r w:rsidRPr="00673BA7">
              <w:t xml:space="preserve"> </w:t>
            </w:r>
            <w:hyperlink r:id="rId48" w:history="1">
              <w:r w:rsidRPr="00673BA7">
                <w:rPr>
                  <w:rStyle w:val="Hyperlink"/>
                </w:rPr>
                <w:t>PDF file</w:t>
              </w:r>
            </w:hyperlink>
            <w:r>
              <w:br/>
            </w:r>
            <w:r w:rsidRPr="00673BA7">
              <w:t>courts.alaska.gov/shc/family/docs/shc-1310n.pdf</w:t>
            </w:r>
          </w:p>
          <w:p w14:paraId="4EAB9472" w14:textId="0C426384" w:rsidR="00DF0357" w:rsidRPr="00673BA7" w:rsidRDefault="00DF0357" w:rsidP="00742A86">
            <w:pPr>
              <w:pStyle w:val="Body"/>
            </w:pPr>
            <w:r w:rsidRPr="003F76BE">
              <w:rPr>
                <w:b/>
              </w:rPr>
              <w:t>Joint Affidavit, SHC-1320</w:t>
            </w:r>
            <w:r>
              <w:br/>
              <w:t xml:space="preserve">as a </w:t>
            </w:r>
            <w:hyperlink r:id="rId49" w:history="1">
              <w:r w:rsidRPr="009827AA">
                <w:rPr>
                  <w:rStyle w:val="Hyperlink"/>
                </w:rPr>
                <w:t>Word file</w:t>
              </w:r>
            </w:hyperlink>
            <w:r>
              <w:br/>
            </w:r>
            <w:r w:rsidRPr="003F76BE">
              <w:t>courts.alaska.gov/shc/family/docs/shc-1320.doc</w:t>
            </w:r>
            <w:r>
              <w:br/>
              <w:t>as a</w:t>
            </w:r>
            <w:r w:rsidRPr="00673BA7">
              <w:t xml:space="preserve"> </w:t>
            </w:r>
            <w:hyperlink r:id="rId50" w:history="1">
              <w:r w:rsidRPr="003F76BE">
                <w:rPr>
                  <w:rStyle w:val="Hyperlink"/>
                </w:rPr>
                <w:t>PDF file</w:t>
              </w:r>
            </w:hyperlink>
            <w:r>
              <w:br/>
            </w:r>
            <w:r w:rsidRPr="003F76BE">
              <w:t>courts.alaska.gov/shc/family/docs/shc-1320n.pdf</w:t>
            </w:r>
          </w:p>
          <w:p w14:paraId="276AA6D1" w14:textId="77777777" w:rsidR="00DF0357" w:rsidRPr="00673BA7" w:rsidRDefault="00DF0357" w:rsidP="00742A86">
            <w:pPr>
              <w:pStyle w:val="Body"/>
            </w:pPr>
            <w:r w:rsidRPr="003F76BE">
              <w:rPr>
                <w:b/>
              </w:rPr>
              <w:t>Order for Modification of Child Support, DR-301</w:t>
            </w:r>
            <w:r>
              <w:br/>
            </w:r>
            <w:r w:rsidRPr="003F76BE">
              <w:t>public.courts.alaska.gov/web/forms/docs/dr-301.pdf</w:t>
            </w:r>
          </w:p>
          <w:p w14:paraId="418E6BC1" w14:textId="77777777" w:rsidR="00DF0357" w:rsidRPr="00673BA7" w:rsidRDefault="00DF0357" w:rsidP="00742A86">
            <w:pPr>
              <w:pStyle w:val="Body"/>
            </w:pPr>
            <w:r w:rsidRPr="003F76BE">
              <w:rPr>
                <w:b/>
              </w:rPr>
              <w:t>Child Support Guidelines Affidavit, DR-305</w:t>
            </w:r>
            <w:r>
              <w:br/>
            </w:r>
            <w:r w:rsidRPr="003F76BE">
              <w:t>public.courts.alaska.gov/web/forms/docs/dr-305.pdf</w:t>
            </w:r>
          </w:p>
          <w:p w14:paraId="0FC89E10" w14:textId="77777777" w:rsidR="00DF0357" w:rsidRPr="00673BA7" w:rsidRDefault="00DF0357" w:rsidP="00742A86">
            <w:pPr>
              <w:pStyle w:val="Body"/>
            </w:pPr>
            <w:r w:rsidRPr="003F76BE">
              <w:rPr>
                <w:b/>
              </w:rPr>
              <w:t>Child Custody Jurisdiction Affidavit, DR-150 [</w:t>
            </w:r>
            <w:r w:rsidRPr="00673BA7">
              <w:t>Fill-In PDF]</w:t>
            </w:r>
            <w:r>
              <w:br/>
            </w:r>
            <w:r w:rsidRPr="003F76BE">
              <w:t>public.courts.alaska.gov/web/forms/docs/dr-150</w:t>
            </w:r>
          </w:p>
          <w:p w14:paraId="1B868EAE" w14:textId="4751A3EB" w:rsidR="00C56C37" w:rsidRDefault="00DF0357" w:rsidP="00742A86">
            <w:pPr>
              <w:pStyle w:val="Body"/>
            </w:pPr>
            <w:r w:rsidRPr="003F76BE">
              <w:rPr>
                <w:b/>
              </w:rPr>
              <w:t>Joint Motion to Put Settlement on the Record, SHC-1063</w:t>
            </w:r>
            <w:r w:rsidRPr="00673BA7">
              <w:t xml:space="preserve"> </w:t>
            </w:r>
            <w:r>
              <w:br/>
              <w:t xml:space="preserve">as a </w:t>
            </w:r>
            <w:hyperlink r:id="rId51" w:history="1">
              <w:r w:rsidRPr="003F76BE">
                <w:rPr>
                  <w:rStyle w:val="Hyperlink"/>
                </w:rPr>
                <w:t>Word file</w:t>
              </w:r>
            </w:hyperlink>
            <w:r>
              <w:br/>
            </w:r>
            <w:r w:rsidRPr="003F76BE">
              <w:t>courts.alaska.gov/shc/family/docs/shc-1063.doc</w:t>
            </w:r>
            <w:r>
              <w:br/>
              <w:t>as a</w:t>
            </w:r>
            <w:r w:rsidRPr="00673BA7">
              <w:t xml:space="preserve"> </w:t>
            </w:r>
            <w:hyperlink r:id="rId52" w:history="1">
              <w:r w:rsidRPr="003F76BE">
                <w:rPr>
                  <w:rStyle w:val="Hyperlink"/>
                </w:rPr>
                <w:t>PDF file</w:t>
              </w:r>
            </w:hyperlink>
            <w:r>
              <w:br/>
            </w:r>
            <w:r w:rsidRPr="003F76BE">
              <w:t>courts.alaska.gov/shc/family/docs/shc-1063n.pdf</w:t>
            </w:r>
          </w:p>
          <w:p w14:paraId="3F20DC47" w14:textId="5CB95CB4" w:rsidR="00C56C37" w:rsidRPr="00C56C37" w:rsidRDefault="00C56C37" w:rsidP="00742A86">
            <w:pPr>
              <w:pStyle w:val="Body"/>
            </w:pPr>
            <w:r w:rsidRPr="00C56C37">
              <w:rPr>
                <w:b/>
              </w:rPr>
              <w:t xml:space="preserve">Self-Certification (No Notary Available) TF-835 </w:t>
            </w:r>
            <w:r w:rsidRPr="00673BA7">
              <w:t>[Fill-In PDF]</w:t>
            </w:r>
            <w:r>
              <w:br/>
            </w:r>
            <w:r w:rsidRPr="00C56C37">
              <w:t>public.courts.alaska.gov/web/forms/docs/tf-835.pdf</w:t>
            </w:r>
          </w:p>
          <w:p w14:paraId="1BA641B7" w14:textId="77777777" w:rsidR="00DF0357" w:rsidRPr="00EA5E3D" w:rsidRDefault="00DF0357" w:rsidP="00742A86">
            <w:pPr>
              <w:pStyle w:val="Body"/>
            </w:pPr>
            <w:r w:rsidRPr="00AF3F5D">
              <w:rPr>
                <w:b/>
              </w:rPr>
              <w:t>Shared Custody Support Calculation, DR-306</w:t>
            </w:r>
            <w:r w:rsidRPr="0015685D">
              <w:rPr>
                <w:bCs/>
              </w:rPr>
              <w:t xml:space="preserve"> [Fill-In PDF]</w:t>
            </w:r>
            <w:r>
              <w:br/>
            </w:r>
            <w:r w:rsidRPr="00D7239C">
              <w:t>public.courts.alaska.gov/web/forms/docs/dr-306.pdf</w:t>
            </w:r>
            <w:r w:rsidRPr="00EA5E3D">
              <w:t xml:space="preserve"> </w:t>
            </w:r>
          </w:p>
          <w:p w14:paraId="5433BFF4" w14:textId="77777777" w:rsidR="00DF0357" w:rsidRPr="00EA5E3D" w:rsidRDefault="00DF0357" w:rsidP="00742A86">
            <w:pPr>
              <w:pStyle w:val="Body"/>
            </w:pPr>
            <w:r w:rsidRPr="00AF3F5D">
              <w:rPr>
                <w:b/>
              </w:rPr>
              <w:lastRenderedPageBreak/>
              <w:t>Hybrid Custody Child Support Calculation, DR-308</w:t>
            </w:r>
            <w:r>
              <w:br/>
            </w:r>
            <w:r w:rsidRPr="0026306B">
              <w:t>public.courts.alaska.gov/web/forms/docs/dr-308.pdf</w:t>
            </w:r>
          </w:p>
          <w:p w14:paraId="6F7092D7" w14:textId="4E265AF4" w:rsidR="00DF0357" w:rsidRPr="00822599" w:rsidRDefault="00DF0357" w:rsidP="00742A86">
            <w:pPr>
              <w:pStyle w:val="Body"/>
            </w:pPr>
            <w:r w:rsidRPr="00AF3F5D">
              <w:rPr>
                <w:b/>
              </w:rPr>
              <w:t>Divided Custody Child Support Calculation, DR-307</w:t>
            </w:r>
            <w:r>
              <w:br/>
            </w:r>
            <w:r w:rsidRPr="0026306B">
              <w:t>public.courts.alaska.gov/web/forms/docs/dr-30</w:t>
            </w:r>
            <w:r>
              <w:t>7</w:t>
            </w:r>
            <w:r w:rsidRPr="0026306B">
              <w:t>.pdf</w:t>
            </w:r>
          </w:p>
        </w:tc>
      </w:tr>
      <w:tr w:rsidR="00DF0357" w:rsidRPr="00DF0357" w14:paraId="1AA9CA69" w14:textId="77777777" w:rsidTr="00F05B40">
        <w:trPr>
          <w:jc w:val="center"/>
        </w:trPr>
        <w:tc>
          <w:tcPr>
            <w:tcW w:w="2628" w:type="dxa"/>
            <w:tcMar>
              <w:top w:w="360" w:type="dxa"/>
              <w:left w:w="115" w:type="dxa"/>
              <w:right w:w="115" w:type="dxa"/>
            </w:tcMar>
          </w:tcPr>
          <w:p w14:paraId="287DCB8C" w14:textId="03D4FCDE" w:rsidR="00DF0357" w:rsidRPr="0098409C" w:rsidRDefault="00DF0357" w:rsidP="00742A86">
            <w:pPr>
              <w:pStyle w:val="Body"/>
            </w:pPr>
            <w:r w:rsidRPr="00DF0357">
              <w:rPr>
                <w:color w:val="FF0000"/>
              </w:rPr>
              <w:lastRenderedPageBreak/>
              <w:t>{%tr endif %}</w:t>
            </w:r>
          </w:p>
        </w:tc>
        <w:tc>
          <w:tcPr>
            <w:tcW w:w="7612" w:type="dxa"/>
            <w:tcMar>
              <w:top w:w="432" w:type="dxa"/>
              <w:left w:w="115" w:type="dxa"/>
              <w:right w:w="115" w:type="dxa"/>
            </w:tcMar>
          </w:tcPr>
          <w:p w14:paraId="7CF69472" w14:textId="77777777" w:rsidR="00DF0357" w:rsidRDefault="00DF0357" w:rsidP="00742A86">
            <w:pPr>
              <w:pStyle w:val="Body"/>
            </w:pPr>
          </w:p>
        </w:tc>
      </w:tr>
      <w:tr w:rsidR="00943974" w14:paraId="050C9B02" w14:textId="77777777" w:rsidTr="00F05B40">
        <w:trPr>
          <w:jc w:val="center"/>
        </w:trPr>
        <w:tc>
          <w:tcPr>
            <w:tcW w:w="2628" w:type="dxa"/>
            <w:tcMar>
              <w:top w:w="360" w:type="dxa"/>
              <w:left w:w="115" w:type="dxa"/>
              <w:right w:w="115" w:type="dxa"/>
            </w:tcMar>
          </w:tcPr>
          <w:p w14:paraId="65179EDE" w14:textId="74855445" w:rsidR="00943974" w:rsidRDefault="00943974" w:rsidP="00742A86">
            <w:pPr>
              <w:pStyle w:val="Body"/>
            </w:pPr>
            <w:r w:rsidRPr="0098409C">
              <w:t>{%tr if (defined(</w:t>
            </w:r>
            <w:r>
              <w:t>'</w:t>
            </w:r>
            <w:r w:rsidRPr="0098409C">
              <w:t>final_order_date</w:t>
            </w:r>
            <w:r>
              <w:t>'</w:t>
            </w:r>
            <w:r w:rsidRPr="0098409C">
              <w:t>) and date_difference(starting=final_order_date, ending=today()).days &lt;= 30) or (defined(</w:t>
            </w:r>
            <w:r>
              <w:t>'</w:t>
            </w:r>
            <w:proofErr w:type="spellStart"/>
            <w:r w:rsidRPr="0098409C">
              <w:t>guess_final_order_date</w:t>
            </w:r>
            <w:proofErr w:type="spellEnd"/>
            <w:r>
              <w:t>'</w:t>
            </w:r>
            <w:r w:rsidRPr="0098409C">
              <w:t xml:space="preserve">) and </w:t>
            </w:r>
            <w:proofErr w:type="spellStart"/>
            <w:r w:rsidRPr="0098409C">
              <w:t>guess_final_order_date</w:t>
            </w:r>
            <w:proofErr w:type="spellEnd"/>
            <w:r w:rsidRPr="0098409C">
              <w:t xml:space="preserve"> in(</w:t>
            </w:r>
            <w:r>
              <w:t>'</w:t>
            </w:r>
            <w:r w:rsidRPr="0098409C">
              <w:t xml:space="preserve">within 10 </w:t>
            </w:r>
            <w:proofErr w:type="spellStart"/>
            <w:r w:rsidRPr="0098409C">
              <w:t>days</w:t>
            </w:r>
            <w:r>
              <w:t>'</w:t>
            </w:r>
            <w:r w:rsidRPr="0098409C">
              <w:t>,</w:t>
            </w:r>
            <w:r>
              <w:t>'</w:t>
            </w:r>
            <w:r w:rsidRPr="0098409C">
              <w:t>between</w:t>
            </w:r>
            <w:proofErr w:type="spellEnd"/>
            <w:r w:rsidRPr="0098409C">
              <w:t xml:space="preserve"> 11 and 30</w:t>
            </w:r>
            <w:r>
              <w:t>'</w:t>
            </w:r>
            <w:r w:rsidRPr="0098409C">
              <w:t>)</w:t>
            </w:r>
            <w:r>
              <w:t>)</w:t>
            </w:r>
            <w:r w:rsidR="00E9643F">
              <w:t xml:space="preserve"> </w:t>
            </w:r>
            <w:r w:rsidRPr="0098409C">
              <w:t>or unknown_final_date[</w:t>
            </w:r>
            <w:r>
              <w:t>'</w:t>
            </w:r>
            <w:r w:rsidRPr="0098409C">
              <w:t>appeal</w:t>
            </w:r>
            <w:r>
              <w:t>'</w:t>
            </w:r>
            <w:r w:rsidRPr="0098409C">
              <w:t>] %}</w:t>
            </w:r>
          </w:p>
        </w:tc>
        <w:tc>
          <w:tcPr>
            <w:tcW w:w="7612" w:type="dxa"/>
            <w:tcMar>
              <w:top w:w="432" w:type="dxa"/>
              <w:left w:w="115" w:type="dxa"/>
              <w:right w:w="115" w:type="dxa"/>
            </w:tcMar>
          </w:tcPr>
          <w:p w14:paraId="56368802" w14:textId="77777777" w:rsidR="00943974" w:rsidRDefault="00943974" w:rsidP="00742A86">
            <w:pPr>
              <w:pStyle w:val="Body"/>
            </w:pPr>
          </w:p>
        </w:tc>
      </w:tr>
      <w:tr w:rsidR="00943974" w14:paraId="51A0BF9C" w14:textId="77777777" w:rsidTr="00F05B40">
        <w:trPr>
          <w:jc w:val="center"/>
        </w:trPr>
        <w:tc>
          <w:tcPr>
            <w:tcW w:w="2628" w:type="dxa"/>
            <w:tcMar>
              <w:top w:w="360" w:type="dxa"/>
              <w:left w:w="115" w:type="dxa"/>
              <w:right w:w="115" w:type="dxa"/>
            </w:tcMar>
          </w:tcPr>
          <w:p w14:paraId="4FA34CE1" w14:textId="009DA47D" w:rsidR="00943974" w:rsidRPr="00F65ED1" w:rsidRDefault="00943974" w:rsidP="00742A86">
            <w:pPr>
              <w:pStyle w:val="Heading2"/>
              <w:outlineLvl w:val="1"/>
            </w:pPr>
            <w:r>
              <w:t xml:space="preserve">Step </w:t>
            </w:r>
            <w:fldSimple w:instr=" SEQ stepList \* MERGEFORMAT ">
              <w:r w:rsidR="007C1E85">
                <w:rPr>
                  <w:noProof/>
                </w:rPr>
                <w:t>6</w:t>
              </w:r>
            </w:fldSimple>
            <w:r>
              <w:t>: Decide if you want to file an appeal</w:t>
            </w:r>
          </w:p>
        </w:tc>
        <w:tc>
          <w:tcPr>
            <w:tcW w:w="7612" w:type="dxa"/>
            <w:tcMar>
              <w:top w:w="432" w:type="dxa"/>
              <w:left w:w="115" w:type="dxa"/>
              <w:right w:w="115" w:type="dxa"/>
            </w:tcMar>
          </w:tcPr>
          <w:p w14:paraId="1AF5758D" w14:textId="3ABC1073" w:rsidR="00E84D2A" w:rsidRDefault="00E84D2A" w:rsidP="00742A86">
            <w:pPr>
              <w:pStyle w:val="Body"/>
            </w:pPr>
            <w:r>
              <w:t>An appeal is the way to ask the Alaska Supreme Court to review the trial judge’s decision in your case.</w:t>
            </w:r>
            <w:r w:rsidR="00E9643F">
              <w:t xml:space="preserve"> </w:t>
            </w:r>
            <w:bookmarkStart w:id="2" w:name="_Hlk136595415"/>
            <w:r w:rsidRPr="00E84D2A">
              <w:t>It is not a new trial or a chance to give a judge new evidence or information.</w:t>
            </w:r>
            <w:r w:rsidR="00E9643F">
              <w:t xml:space="preserve"> </w:t>
            </w:r>
            <w:r w:rsidRPr="00E84D2A">
              <w:t>In an appeal you argue that the trial judge made a legal mistake.</w:t>
            </w:r>
            <w:r w:rsidR="00E9643F">
              <w:t xml:space="preserve"> </w:t>
            </w:r>
            <w:r w:rsidRPr="00E84D2A">
              <w:t>The civil</w:t>
            </w:r>
            <w:r w:rsidRPr="009939E6">
              <w:t xml:space="preserve"> appeals process is complicated, long and expensive. The process can take </w:t>
            </w:r>
            <w:r>
              <w:t>more than 2</w:t>
            </w:r>
            <w:r w:rsidRPr="009939E6">
              <w:t xml:space="preserve"> years. </w:t>
            </w:r>
            <w:hyperlink r:id="rId53" w:anchor="1" w:history="1">
              <w:r w:rsidRPr="006974BE">
                <w:rPr>
                  <w:rStyle w:val="Hyperlink"/>
                </w:rPr>
                <w:t>Talk to a lawyer</w:t>
              </w:r>
            </w:hyperlink>
            <w:r>
              <w:t>,</w:t>
            </w:r>
            <w:r w:rsidRPr="009939E6">
              <w:t xml:space="preserve"> if </w:t>
            </w:r>
            <w:r>
              <w:t>you can</w:t>
            </w:r>
            <w:r w:rsidRPr="009939E6">
              <w:t>.</w:t>
            </w:r>
            <w:bookmarkEnd w:id="2"/>
          </w:p>
          <w:p w14:paraId="55AB5373" w14:textId="77777777" w:rsidR="00E84D2A" w:rsidRDefault="00E84D2A" w:rsidP="00742A86">
            <w:pPr>
              <w:pStyle w:val="Body"/>
            </w:pPr>
            <w:r>
              <w:t>The only information the Supreme Court looks at is:</w:t>
            </w:r>
          </w:p>
          <w:p w14:paraId="28AD4995" w14:textId="77777777" w:rsidR="00E84D2A" w:rsidRPr="007A6374" w:rsidRDefault="00E84D2A" w:rsidP="00F5263F">
            <w:pPr>
              <w:pStyle w:val="ListParagraph"/>
            </w:pPr>
            <w:r w:rsidRPr="007A6374">
              <w:t>the audio recording of the hearing or trial in the lower court</w:t>
            </w:r>
            <w:r>
              <w:t>,</w:t>
            </w:r>
          </w:p>
          <w:p w14:paraId="1AEC94B3" w14:textId="77777777" w:rsidR="00E84D2A" w:rsidRPr="007A6374" w:rsidRDefault="00E84D2A" w:rsidP="00F5263F">
            <w:pPr>
              <w:pStyle w:val="ListParagraph"/>
            </w:pPr>
            <w:r w:rsidRPr="007A6374">
              <w:t>any items offered as evidence at the hearing or trial in the lower court</w:t>
            </w:r>
            <w:r>
              <w:t>,</w:t>
            </w:r>
          </w:p>
          <w:p w14:paraId="01115A04" w14:textId="77777777" w:rsidR="00E84D2A" w:rsidRPr="007A6374" w:rsidRDefault="00E84D2A" w:rsidP="00F5263F">
            <w:pPr>
              <w:pStyle w:val="ListParagraph"/>
            </w:pPr>
            <w:r w:rsidRPr="007A6374">
              <w:t>the documents in the lower court or agency record</w:t>
            </w:r>
            <w:r>
              <w:t>,</w:t>
            </w:r>
            <w:r w:rsidRPr="007A6374">
              <w:t xml:space="preserve"> and</w:t>
            </w:r>
          </w:p>
          <w:p w14:paraId="11B70DC5" w14:textId="77777777" w:rsidR="00E84D2A" w:rsidRPr="007A6374" w:rsidRDefault="00E84D2A" w:rsidP="00F5263F">
            <w:pPr>
              <w:pStyle w:val="ListParagraph"/>
            </w:pPr>
            <w:r w:rsidRPr="007A6374">
              <w:t>appeal briefs filed in the appeal to the Supreme Court.</w:t>
            </w:r>
            <w:r>
              <w:t xml:space="preserve"> </w:t>
            </w:r>
          </w:p>
          <w:p w14:paraId="3697E887" w14:textId="77777777" w:rsidR="00E84D2A" w:rsidRDefault="00E84D2A" w:rsidP="00F5263F">
            <w:pPr>
              <w:pStyle w:val="ListParagraph"/>
            </w:pPr>
            <w:r w:rsidRPr="008C33C8">
              <w:t>To start an appeal, you must pay</w:t>
            </w:r>
          </w:p>
          <w:p w14:paraId="7CC05D97" w14:textId="77777777" w:rsidR="00E84D2A" w:rsidRPr="00FA186D" w:rsidRDefault="00E84D2A" w:rsidP="00F5263F">
            <w:pPr>
              <w:pStyle w:val="ListParagraph"/>
              <w:rPr>
                <w:color w:val="000000"/>
                <w:shd w:val="clear" w:color="auto" w:fill="FFFFFF"/>
              </w:rPr>
            </w:pPr>
            <w:r w:rsidRPr="008C33C8">
              <w:t xml:space="preserve">a $250 filing fee, </w:t>
            </w:r>
          </w:p>
          <w:p w14:paraId="7AD36A94" w14:textId="77777777" w:rsidR="00E84D2A" w:rsidRPr="00FA186D" w:rsidRDefault="00E84D2A" w:rsidP="00F5263F">
            <w:pPr>
              <w:pStyle w:val="ListParagraph"/>
              <w:rPr>
                <w:color w:val="000000"/>
                <w:shd w:val="clear" w:color="auto" w:fill="FFFFFF"/>
              </w:rPr>
            </w:pPr>
            <w:r w:rsidRPr="008C33C8">
              <w:lastRenderedPageBreak/>
              <w:t xml:space="preserve">a $750 bond or deposit for costs, </w:t>
            </w:r>
            <w:r>
              <w:t xml:space="preserve">and </w:t>
            </w:r>
          </w:p>
          <w:p w14:paraId="1BACB25E" w14:textId="77777777" w:rsidR="00E84D2A" w:rsidRPr="00FA186D" w:rsidRDefault="00E84D2A" w:rsidP="00F5263F">
            <w:pPr>
              <w:pStyle w:val="ListParagraph"/>
              <w:rPr>
                <w:color w:val="000000"/>
                <w:shd w:val="clear" w:color="auto" w:fill="FFFFFF"/>
              </w:rPr>
            </w:pPr>
            <w:r w:rsidRPr="00485017">
              <w:t xml:space="preserve">other costs </w:t>
            </w:r>
            <w:r>
              <w:t>like paying someone to make a transcript of your trial</w:t>
            </w:r>
            <w:r w:rsidRPr="00485017">
              <w:t>.</w:t>
            </w:r>
          </w:p>
          <w:p w14:paraId="792CEAF6" w14:textId="5BCFD8BA" w:rsidR="00E84D2A" w:rsidRPr="008E4C6D" w:rsidRDefault="00E84D2A" w:rsidP="00742A86">
            <w:pPr>
              <w:pStyle w:val="Body"/>
            </w:pPr>
            <w:r w:rsidRPr="008E4C6D">
              <w:t>If you cannot afford the cost of filing an Appeal, You can</w:t>
            </w:r>
            <w:r>
              <w:t xml:space="preserve"> use </w:t>
            </w:r>
            <w:r w:rsidRPr="008E4C6D">
              <w:rPr>
                <w:b/>
                <w:bCs/>
              </w:rPr>
              <w:t>Motion for Waiver of Filing Fees and Costs, </w:t>
            </w:r>
            <w:hyperlink r:id="rId54" w:tgtFrame="_blank" w:history="1">
              <w:r w:rsidRPr="008E4C6D">
                <w:rPr>
                  <w:rStyle w:val="Hyperlink"/>
                  <w:b/>
                  <w:bCs/>
                </w:rPr>
                <w:t>SHS-AP 130</w:t>
              </w:r>
            </w:hyperlink>
            <w:r>
              <w:t xml:space="preserve"> to </w:t>
            </w:r>
            <w:r w:rsidRPr="008E4C6D">
              <w:t>ask</w:t>
            </w:r>
            <w:r>
              <w:t xml:space="preserve"> the court</w:t>
            </w:r>
            <w:r w:rsidRPr="008E4C6D">
              <w:t xml:space="preserve"> to waive the filing fee and cost</w:t>
            </w:r>
            <w:r>
              <w:t>s</w:t>
            </w:r>
            <w:r w:rsidR="00F5263F">
              <w:t>.</w:t>
            </w:r>
          </w:p>
          <w:p w14:paraId="4B3EDBD3" w14:textId="4FBA51C7" w:rsidR="00E84D2A" w:rsidRDefault="00E84D2A" w:rsidP="00742A86">
            <w:pPr>
              <w:pStyle w:val="Body"/>
            </w:pPr>
            <w:r w:rsidRPr="009939E6">
              <w:t xml:space="preserve">Learn </w:t>
            </w:r>
            <w:r>
              <w:t xml:space="preserve">more </w:t>
            </w:r>
            <w:r w:rsidRPr="009939E6">
              <w:t>about filing an appeal on</w:t>
            </w:r>
            <w:r>
              <w:t xml:space="preserve"> </w:t>
            </w:r>
            <w:r w:rsidRPr="0050131B">
              <w:t>the court</w:t>
            </w:r>
            <w:r>
              <w:t>'</w:t>
            </w:r>
            <w:r w:rsidRPr="0050131B">
              <w:t>s</w:t>
            </w:r>
            <w:r>
              <w:t xml:space="preserve"> web pages</w:t>
            </w:r>
            <w:r w:rsidRPr="009939E6">
              <w:t xml:space="preserve"> </w:t>
            </w:r>
            <w:hyperlink r:id="rId55" w:history="1">
              <w:r>
                <w:rPr>
                  <w:rStyle w:val="Hyperlink"/>
                </w:rPr>
                <w:t>Civil Appeal: Superior Court to Supreme Court</w:t>
              </w:r>
            </w:hyperlink>
            <w:r w:rsidRPr="009939E6">
              <w:t>.</w:t>
            </w:r>
          </w:p>
          <w:p w14:paraId="4583FC41" w14:textId="77777777" w:rsidR="00E84D2A" w:rsidRDefault="00E84D2A" w:rsidP="003A2CD8">
            <w:pPr>
              <w:pStyle w:val="Heading3"/>
              <w:outlineLvl w:val="2"/>
            </w:pPr>
            <w:r w:rsidRPr="009939E6">
              <w:t>Links in this step</w:t>
            </w:r>
          </w:p>
          <w:p w14:paraId="737111D7" w14:textId="77777777" w:rsidR="00E84D2A" w:rsidRDefault="00E84D2A" w:rsidP="00742A86">
            <w:pPr>
              <w:pStyle w:val="Body"/>
            </w:pPr>
            <w:r w:rsidRPr="002C223E">
              <w:rPr>
                <w:b/>
              </w:rPr>
              <w:t>Talk to a lawye</w:t>
            </w:r>
            <w:r w:rsidRPr="00510CD7">
              <w:t>r</w:t>
            </w:r>
            <w:r w:rsidRPr="0050131B">
              <w:br/>
              <w:t>courts.alaska.gov/shc/appeals/appealsresources.htm#1</w:t>
            </w:r>
          </w:p>
          <w:p w14:paraId="53C66934" w14:textId="39E022F3" w:rsidR="00E84D2A" w:rsidRPr="008E4C6D" w:rsidRDefault="00E84D2A" w:rsidP="00742A86">
            <w:pPr>
              <w:pStyle w:val="Body"/>
            </w:pPr>
            <w:r w:rsidRPr="008E4C6D">
              <w:rPr>
                <w:b/>
                <w:bCs/>
              </w:rPr>
              <w:t xml:space="preserve">Motion for Waiver of Filing Fees and </w:t>
            </w:r>
            <w:proofErr w:type="spellStart"/>
            <w:r w:rsidRPr="008E4C6D">
              <w:rPr>
                <w:b/>
                <w:bCs/>
              </w:rPr>
              <w:t>Costs,</w:t>
            </w:r>
            <w:hyperlink r:id="rId56" w:history="1">
              <w:r w:rsidRPr="008E4C6D">
                <w:rPr>
                  <w:b/>
                  <w:bCs/>
                </w:rPr>
                <w:t>SHS</w:t>
              </w:r>
              <w:proofErr w:type="spellEnd"/>
              <w:r w:rsidRPr="008E4C6D">
                <w:rPr>
                  <w:b/>
                  <w:bCs/>
                </w:rPr>
                <w:t>-AP 130</w:t>
              </w:r>
            </w:hyperlink>
            <w:r w:rsidRPr="008E4C6D">
              <w:br/>
              <w:t>courts.alaska.gov/shc/appeals/docs/SHS_AP_130.doc</w:t>
            </w:r>
          </w:p>
          <w:p w14:paraId="4AAC5E0C" w14:textId="7DBED2B8" w:rsidR="00943974" w:rsidRPr="0050131B" w:rsidRDefault="00E84D2A" w:rsidP="00742A86">
            <w:pPr>
              <w:pStyle w:val="Body"/>
            </w:pPr>
            <w:r w:rsidRPr="003F397E">
              <w:rPr>
                <w:b/>
                <w:bCs/>
              </w:rPr>
              <w:t>Civil Appeal: Superior Court to Supreme Court</w:t>
            </w:r>
            <w:r w:rsidRPr="0050131B">
              <w:br/>
              <w:t>courts.alaska.gov/shc/appeals/index.htm</w:t>
            </w:r>
          </w:p>
        </w:tc>
      </w:tr>
      <w:tr w:rsidR="00943974" w14:paraId="15CD6E89" w14:textId="77777777" w:rsidTr="00F05B40">
        <w:trPr>
          <w:jc w:val="center"/>
        </w:trPr>
        <w:tc>
          <w:tcPr>
            <w:tcW w:w="2628" w:type="dxa"/>
            <w:tcMar>
              <w:top w:w="360" w:type="dxa"/>
              <w:left w:w="115" w:type="dxa"/>
              <w:right w:w="115" w:type="dxa"/>
            </w:tcMar>
          </w:tcPr>
          <w:p w14:paraId="1EE3A7EE" w14:textId="77777777" w:rsidR="00943974" w:rsidRPr="007D262F" w:rsidRDefault="00943974" w:rsidP="00742A86">
            <w:pPr>
              <w:pStyle w:val="Body"/>
            </w:pPr>
            <w:r w:rsidRPr="006C65ED">
              <w:lastRenderedPageBreak/>
              <w:t>{%tr endif %}</w:t>
            </w:r>
          </w:p>
        </w:tc>
        <w:tc>
          <w:tcPr>
            <w:tcW w:w="7612" w:type="dxa"/>
            <w:tcMar>
              <w:top w:w="432" w:type="dxa"/>
              <w:left w:w="115" w:type="dxa"/>
              <w:right w:w="115" w:type="dxa"/>
            </w:tcMar>
          </w:tcPr>
          <w:p w14:paraId="1EAE0A4A" w14:textId="77777777" w:rsidR="00943974" w:rsidRPr="00310640" w:rsidRDefault="00943974" w:rsidP="00742A86">
            <w:pPr>
              <w:pStyle w:val="Body"/>
            </w:pPr>
          </w:p>
        </w:tc>
      </w:tr>
      <w:tr w:rsidR="00CA45D7" w14:paraId="4DB7B46D" w14:textId="77777777" w:rsidTr="004537B5">
        <w:trPr>
          <w:jc w:val="center"/>
        </w:trPr>
        <w:tc>
          <w:tcPr>
            <w:tcW w:w="2628" w:type="dxa"/>
            <w:tcMar>
              <w:top w:w="360" w:type="dxa"/>
              <w:left w:w="115" w:type="dxa"/>
              <w:right w:w="115" w:type="dxa"/>
            </w:tcMar>
          </w:tcPr>
          <w:p w14:paraId="379FF3C8" w14:textId="318C8EA5" w:rsidR="00F309AF" w:rsidRDefault="00BE19B4" w:rsidP="00742A86">
            <w:pPr>
              <w:pStyle w:val="Body"/>
            </w:pPr>
            <w:r w:rsidRPr="00BE19B4">
              <w:t xml:space="preserve">{%tr if </w:t>
            </w:r>
            <w:r w:rsidRPr="00777A1F">
              <w:rPr>
                <w:color w:val="FF0000"/>
              </w:rPr>
              <w:t>(</w:t>
            </w:r>
            <w:r w:rsidRPr="00BE19B4">
              <w:t>defined</w:t>
            </w:r>
            <w:r w:rsidRPr="00777A1F">
              <w:rPr>
                <w:color w:val="ED7D31" w:themeColor="accent2"/>
              </w:rPr>
              <w:t>(</w:t>
            </w:r>
            <w:r w:rsidR="00B131FE">
              <w:t>'</w:t>
            </w:r>
            <w:r w:rsidRPr="00BE19B4">
              <w:t>interim_order_date</w:t>
            </w:r>
            <w:r w:rsidR="00B131FE">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 xml:space="preserve">) </w:t>
            </w:r>
          </w:p>
          <w:p w14:paraId="784915EC" w14:textId="12E644DE" w:rsidR="00777A1F" w:rsidRDefault="00777A1F" w:rsidP="00742A86">
            <w:pPr>
              <w:pStyle w:val="Body"/>
            </w:pP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E9643F">
              <w:t xml:space="preserve"> </w:t>
            </w:r>
          </w:p>
          <w:p w14:paraId="32277CF7" w14:textId="5F40E88E" w:rsidR="007066D7" w:rsidRDefault="00B03C3C" w:rsidP="00742A86">
            <w:pPr>
              <w:pStyle w:val="Body"/>
            </w:pPr>
            <w:r>
              <w:t>or</w:t>
            </w:r>
            <w:r w:rsidRPr="00BE19B4">
              <w:t xml:space="preserve"> </w:t>
            </w:r>
            <w:proofErr w:type="spellStart"/>
            <w:r w:rsidRPr="00BE19B4">
              <w:t>unknown_interim_date</w:t>
            </w:r>
            <w:proofErr w:type="spellEnd"/>
            <w:r w:rsidRPr="00BE19B4">
              <w:t xml:space="preserve"> in (</w:t>
            </w:r>
            <w:r>
              <w:t>'</w:t>
            </w:r>
            <w:r w:rsidRPr="00BE19B4">
              <w:t>reconsider</w:t>
            </w:r>
            <w:r>
              <w:t>'</w:t>
            </w:r>
            <w:r w:rsidRPr="00BE19B4">
              <w:t xml:space="preserve">, </w:t>
            </w:r>
            <w:r>
              <w:t>'</w:t>
            </w:r>
            <w:r w:rsidRPr="00BE19B4">
              <w:t>both</w:t>
            </w:r>
            <w:r>
              <w:t>'</w:t>
            </w:r>
            <w:r w:rsidRPr="00BE19B4">
              <w:t>)</w:t>
            </w:r>
            <w:r w:rsidR="00E9643F">
              <w:t xml:space="preserve"> </w:t>
            </w:r>
            <w:r w:rsidRPr="00BE19B4">
              <w:t xml:space="preserve">or </w:t>
            </w:r>
          </w:p>
          <w:p w14:paraId="2FF1DEEE" w14:textId="7ECB50AB" w:rsidR="007066D7" w:rsidRDefault="007066D7"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w:t>
            </w:r>
            <w:r w:rsidRPr="00BE19B4">
              <w:rPr>
                <w:color w:val="00B0F0"/>
              </w:rPr>
              <w:lastRenderedPageBreak/>
              <w:t xml:space="preserve">ending=today()).days </w:t>
            </w:r>
            <w:r>
              <w:rPr>
                <w:color w:val="00B0F0"/>
              </w:rPr>
              <w:t>&lt;=</w:t>
            </w:r>
            <w:r w:rsidRPr="00BE19B4">
              <w:rPr>
                <w:color w:val="00B0F0"/>
              </w:rPr>
              <w:t xml:space="preserve"> 10</w:t>
            </w:r>
            <w:r>
              <w:rPr>
                <w:color w:val="00B0F0"/>
              </w:rPr>
              <w:t>)</w:t>
            </w:r>
            <w:r w:rsidRPr="00BE19B4">
              <w:rPr>
                <w:color w:val="00B0F0"/>
              </w:rPr>
              <w:t xml:space="preserve"> </w:t>
            </w:r>
          </w:p>
          <w:p w14:paraId="2622CA93" w14:textId="715A05B8" w:rsidR="00777A1F" w:rsidRPr="00B560D4" w:rsidRDefault="00A156DC" w:rsidP="00742A86">
            <w:pPr>
              <w:pStyle w:val="Body"/>
            </w:pPr>
            <w:r w:rsidRPr="00BE19B4">
              <w:rPr>
                <w:color w:val="00B0F0"/>
              </w:rPr>
              <w:t>or (defined(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sidR="004B12AD">
              <w:rPr>
                <w:color w:val="00B0F0"/>
              </w:rPr>
              <w:t>'</w:t>
            </w:r>
            <w:r w:rsidRPr="008A42F0">
              <w:rPr>
                <w:color w:val="00B0F0"/>
              </w:rPr>
              <w:t>within 10 days</w:t>
            </w:r>
            <w:r>
              <w:rPr>
                <w:color w:val="00B0F0"/>
              </w:rPr>
              <w:t>'</w:t>
            </w:r>
            <w:r w:rsidRPr="00BE19B4">
              <w:rPr>
                <w:color w:val="00B0F0"/>
              </w:rPr>
              <w:t xml:space="preserve">) </w:t>
            </w:r>
            <w:r w:rsidR="004C6BC7">
              <w:rPr>
                <w:color w:val="00B0F0"/>
              </w:rPr>
              <w:br/>
            </w:r>
            <w:r w:rsidRPr="00BE19B4">
              <w:rPr>
                <w:color w:val="00B0F0"/>
              </w:rPr>
              <w:t xml:space="preserve">or </w:t>
            </w:r>
            <w:r w:rsidR="004C6BC7">
              <w:rPr>
                <w:color w:val="00B0F0"/>
              </w:rPr>
              <w:br/>
            </w:r>
            <w:r w:rsidRPr="00BE19B4">
              <w:rPr>
                <w:color w:val="00B0F0"/>
              </w:rPr>
              <w:t>unknown_final_date[</w:t>
            </w:r>
            <w:r>
              <w:rPr>
                <w:color w:val="00B0F0"/>
              </w:rPr>
              <w:t>'reconsider'</w:t>
            </w:r>
            <w:r w:rsidRPr="00BE19B4">
              <w:rPr>
                <w:color w:val="00B0F0"/>
              </w:rPr>
              <w:t>]</w:t>
            </w:r>
          </w:p>
          <w:p w14:paraId="2633CEF7" w14:textId="6EB845E3" w:rsidR="00CA45D7" w:rsidRPr="007D262F" w:rsidRDefault="00BE19B4" w:rsidP="00742A86">
            <w:pPr>
              <w:pStyle w:val="Body"/>
            </w:pPr>
            <w:r w:rsidRPr="00BE19B4">
              <w:t>%}</w:t>
            </w:r>
          </w:p>
        </w:tc>
        <w:tc>
          <w:tcPr>
            <w:tcW w:w="7612" w:type="dxa"/>
            <w:tcMar>
              <w:top w:w="432" w:type="dxa"/>
              <w:left w:w="115" w:type="dxa"/>
              <w:right w:w="115" w:type="dxa"/>
            </w:tcMar>
          </w:tcPr>
          <w:p w14:paraId="2C97918E" w14:textId="77777777" w:rsidR="00CA45D7" w:rsidRDefault="00CA45D7" w:rsidP="00742A86">
            <w:pPr>
              <w:pStyle w:val="Body"/>
            </w:pPr>
          </w:p>
        </w:tc>
      </w:tr>
      <w:tr w:rsidR="00CA45D7" w14:paraId="1B460A3B" w14:textId="77777777" w:rsidTr="004537B5">
        <w:trPr>
          <w:jc w:val="center"/>
        </w:trPr>
        <w:tc>
          <w:tcPr>
            <w:tcW w:w="2628" w:type="dxa"/>
            <w:tcMar>
              <w:top w:w="360" w:type="dxa"/>
              <w:left w:w="115" w:type="dxa"/>
              <w:right w:w="115" w:type="dxa"/>
            </w:tcMar>
          </w:tcPr>
          <w:p w14:paraId="3800FE19" w14:textId="11BC9240" w:rsidR="00CA45D7" w:rsidRPr="007D262F" w:rsidRDefault="00CA45D7" w:rsidP="00742A86">
            <w:pPr>
              <w:pStyle w:val="Heading2"/>
              <w:outlineLvl w:val="1"/>
            </w:pPr>
            <w:r>
              <w:t xml:space="preserve">Step </w:t>
            </w:r>
            <w:fldSimple w:instr=" SEQ stepList \* MERGEFORMAT ">
              <w:r w:rsidR="007C1E85">
                <w:rPr>
                  <w:noProof/>
                </w:rPr>
                <w:t>7</w:t>
              </w:r>
            </w:fldSimple>
            <w:r>
              <w:t xml:space="preserve">: </w:t>
            </w:r>
            <w:r w:rsidRPr="00B01259">
              <w:t xml:space="preserve">Learn about </w:t>
            </w:r>
            <w:r>
              <w:t>Motions to Reconsider</w:t>
            </w:r>
          </w:p>
        </w:tc>
        <w:tc>
          <w:tcPr>
            <w:tcW w:w="7612" w:type="dxa"/>
            <w:tcMar>
              <w:top w:w="432" w:type="dxa"/>
              <w:left w:w="115" w:type="dxa"/>
              <w:right w:w="115" w:type="dxa"/>
            </w:tcMar>
          </w:tcPr>
          <w:p w14:paraId="1FACA1F1" w14:textId="2EF0812B" w:rsidR="00F86BF8" w:rsidRDefault="00CA45D7" w:rsidP="00742A86">
            <w:pPr>
              <w:pStyle w:val="Body"/>
            </w:pPr>
            <w:bookmarkStart w:id="3" w:name="_Hlk136596263"/>
            <w:bookmarkStart w:id="4" w:name="_Hlk136519198"/>
            <w:r w:rsidRPr="005819EE">
              <w:t xml:space="preserve">To ask your trial judge to reconsider a decision, file a </w:t>
            </w:r>
            <w:r w:rsidRPr="00A914CA">
              <w:rPr>
                <w:b/>
              </w:rPr>
              <w:t>Motion to Reconsider</w:t>
            </w:r>
            <w:r w:rsidR="00642131">
              <w:t>.</w:t>
            </w:r>
          </w:p>
          <w:p w14:paraId="77FDF614" w14:textId="77777777" w:rsidR="00EF0AB8" w:rsidRDefault="00AD3F40" w:rsidP="00742A86">
            <w:pPr>
              <w:pStyle w:val="Body"/>
            </w:pPr>
            <w:r w:rsidRPr="00AD3F40">
              <w:t>You have</w:t>
            </w:r>
            <w:r w:rsidR="004B46B8">
              <w:t xml:space="preserve"> </w:t>
            </w:r>
            <w:r w:rsidR="004B46B8" w:rsidRPr="00AD3F40">
              <w:t>only</w:t>
            </w:r>
            <w:r w:rsidRPr="00AD3F40">
              <w:t xml:space="preserve"> 10 days after the date the court sent your child support order to you. </w:t>
            </w:r>
          </w:p>
          <w:p w14:paraId="2C73EEC6" w14:textId="77777777" w:rsidR="00510CD7" w:rsidRDefault="00510CD7" w:rsidP="00742A86">
            <w:pPr>
              <w:pStyle w:val="Body"/>
            </w:pPr>
            <w:r w:rsidRPr="00510CD7">
              <w:t>Look at the last page of the order. The date to count from is in the box at the bottom of the page. The box looks something like this.</w:t>
            </w:r>
            <w:bookmarkEnd w:id="3"/>
            <w:r w:rsidR="009638E1">
              <w:rPr>
                <w:noProof/>
              </w:rPr>
              <w:drawing>
                <wp:inline distT="0" distB="0" distL="0" distR="0" wp14:anchorId="4394029F" wp14:editId="00102449">
                  <wp:extent cx="468757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58BA8A60" w14:textId="737BF7AB" w:rsidR="00510CD7" w:rsidRPr="00510CD7" w:rsidRDefault="00510CD7" w:rsidP="00742A86">
            <w:pPr>
              <w:pStyle w:val="Body"/>
            </w:pPr>
            <w:r w:rsidRPr="00510CD7">
              <w:t>If the 10th day is a weekend or holiday, your motion is due the next day the court is open.</w:t>
            </w:r>
            <w:r w:rsidR="00E9643F">
              <w:t xml:space="preserve"> </w:t>
            </w:r>
            <w:r w:rsidRPr="00510CD7">
              <w:t>For example, if the 10th day is a Saturday, and the court is open Monday, your motion is due Monday.</w:t>
            </w:r>
            <w:r w:rsidR="00E9643F">
              <w:t xml:space="preserve"> </w:t>
            </w:r>
            <w:r w:rsidRPr="00510CD7">
              <w:t>If Monday is a holiday, your motion is due Tuesday.</w:t>
            </w:r>
          </w:p>
          <w:p w14:paraId="522AD71E" w14:textId="77777777" w:rsidR="00510CD7" w:rsidRPr="00510CD7" w:rsidRDefault="00510CD7" w:rsidP="003A2CD8">
            <w:pPr>
              <w:pStyle w:val="Heading3"/>
              <w:outlineLvl w:val="2"/>
            </w:pPr>
            <w:r w:rsidRPr="00510CD7">
              <w:t xml:space="preserve">You can ask a judge to reconsider their decision for 4 reasons </w:t>
            </w:r>
          </w:p>
          <w:p w14:paraId="508B7011" w14:textId="21C473DD" w:rsidR="00510CD7" w:rsidRPr="00331291" w:rsidRDefault="00510CD7" w:rsidP="004311E4">
            <w:pPr>
              <w:pStyle w:val="ListParagraphNumbered"/>
            </w:pPr>
            <w:r w:rsidRPr="00331291">
              <w:t>The judge overlooked, misapplied or failed to consider a statute, decision or principle directly controlling. This means the judge made a mistake when they applied the law in your case.</w:t>
            </w:r>
          </w:p>
          <w:p w14:paraId="10571D23" w14:textId="77777777" w:rsidR="00510CD7" w:rsidRPr="00510CD7" w:rsidRDefault="00510CD7" w:rsidP="00331291">
            <w:pPr>
              <w:pStyle w:val="Heading4"/>
              <w:outlineLvl w:val="3"/>
            </w:pPr>
            <w:r w:rsidRPr="00510CD7">
              <w:t>For example</w:t>
            </w:r>
          </w:p>
          <w:p w14:paraId="79057CD6" w14:textId="2B3E772E" w:rsidR="00510CD7" w:rsidRPr="00510CD7" w:rsidRDefault="00510CD7" w:rsidP="00331291">
            <w:pPr>
              <w:pStyle w:val="Example-bulleted"/>
            </w:pPr>
            <w:r w:rsidRPr="00510CD7">
              <w:t xml:space="preserve">Rule 90.3 states that if a child spends at least 256 nights with one </w:t>
            </w:r>
            <w:r w:rsidRPr="00510CD7">
              <w:lastRenderedPageBreak/>
              <w:t>parent, that parent has primary custody and the other parent</w:t>
            </w:r>
            <w:r w:rsidR="00E9643F">
              <w:t xml:space="preserve"> </w:t>
            </w:r>
            <w:r w:rsidRPr="00510CD7">
              <w:t>pays 20% of their adjusted annual income for child support to the parent the child lives with. .</w:t>
            </w:r>
          </w:p>
          <w:p w14:paraId="629315A0" w14:textId="53167948" w:rsidR="00510CD7" w:rsidRPr="00510CD7" w:rsidRDefault="00510CD7" w:rsidP="00331291">
            <w:pPr>
              <w:pStyle w:val="Example-bulleted"/>
            </w:pPr>
            <w:r w:rsidRPr="00510CD7">
              <w:t xml:space="preserve">If the judge used 27% of adjusted income instead of 20%, the </w:t>
            </w:r>
            <w:r w:rsidRPr="00510CD7">
              <w:rPr>
                <w:b/>
              </w:rPr>
              <w:t>Motion to Reconsider</w:t>
            </w:r>
            <w:r w:rsidRPr="00510CD7">
              <w:t xml:space="preserve"> would state that the judge misapplied Civil Rule 90.3.</w:t>
            </w:r>
          </w:p>
          <w:p w14:paraId="3FB18CF1" w14:textId="6497BB32" w:rsidR="00510CD7" w:rsidRPr="00510CD7" w:rsidRDefault="00510CD7" w:rsidP="004311E4">
            <w:pPr>
              <w:pStyle w:val="ListParagraphNumbered"/>
            </w:pPr>
            <w:r w:rsidRPr="00510CD7">
              <w:t>The judge overlooked or misconceived some material fact or proposition of law. This means the judge got an important fact wrong.</w:t>
            </w:r>
          </w:p>
          <w:p w14:paraId="1978D005" w14:textId="77777777" w:rsidR="00510CD7" w:rsidRPr="00510CD7" w:rsidRDefault="00510CD7" w:rsidP="00331291">
            <w:pPr>
              <w:pStyle w:val="Heading4"/>
              <w:outlineLvl w:val="3"/>
            </w:pPr>
            <w:r w:rsidRPr="00510CD7">
              <w:t>For example</w:t>
            </w:r>
          </w:p>
          <w:p w14:paraId="4AD11AD2" w14:textId="6D74EC8D" w:rsidR="00510CD7" w:rsidRPr="00510CD7" w:rsidRDefault="00510CD7" w:rsidP="00331291">
            <w:pPr>
              <w:pStyle w:val="Example-bulleted"/>
            </w:pPr>
            <w:r w:rsidRPr="00510CD7">
              <w:t xml:space="preserve">The parents agree that mom makes $25,000 every year. They file the forms to tell the judge they agree. The judge calculated child support using $35,000 for mom’s income. </w:t>
            </w:r>
          </w:p>
          <w:p w14:paraId="52FEBD4F" w14:textId="39A3C3F3" w:rsidR="00510CD7" w:rsidRPr="00510CD7" w:rsidRDefault="00510CD7" w:rsidP="00331291">
            <w:pPr>
              <w:pStyle w:val="Example-bulleted"/>
            </w:pPr>
            <w:r w:rsidRPr="00510CD7">
              <w:t xml:space="preserve">The </w:t>
            </w:r>
            <w:r w:rsidRPr="00510CD7">
              <w:rPr>
                <w:b/>
              </w:rPr>
              <w:t>Motion to Reconsider</w:t>
            </w:r>
            <w:r w:rsidRPr="00510CD7">
              <w:t xml:space="preserve"> would state that the judge used the wrong income to calculate child support.</w:t>
            </w:r>
          </w:p>
          <w:p w14:paraId="11B1636F" w14:textId="1C94D9F8" w:rsidR="00510CD7" w:rsidRPr="00510CD7" w:rsidRDefault="00510CD7" w:rsidP="004311E4">
            <w:pPr>
              <w:pStyle w:val="ListParagraphNumbered"/>
            </w:pPr>
            <w:r w:rsidRPr="00510CD7">
              <w:t>The judge overlooked or misconceived a material question in the case. This means the judge misunderstood what you were asking for.</w:t>
            </w:r>
          </w:p>
          <w:p w14:paraId="5D4043BB" w14:textId="77777777" w:rsidR="00510CD7" w:rsidRPr="00510CD7" w:rsidRDefault="00510CD7" w:rsidP="00747189">
            <w:pPr>
              <w:pStyle w:val="Heading4"/>
              <w:outlineLvl w:val="3"/>
            </w:pPr>
            <w:r w:rsidRPr="00510CD7">
              <w:t>For example</w:t>
            </w:r>
          </w:p>
          <w:p w14:paraId="057355CC" w14:textId="3A3A69F7" w:rsidR="00510CD7" w:rsidRPr="00510CD7" w:rsidRDefault="00510CD7" w:rsidP="00747189">
            <w:pPr>
              <w:pStyle w:val="Example-bulleted"/>
            </w:pPr>
            <w:r w:rsidRPr="00510CD7">
              <w:t>A child changed from living full time with their mom to living full time with their dad. Under the child support formula, dad used to pay child support to mom based on the primary custody child support calculation. Now, mom should pay child support to dad based on the primary custody child support calculation. Dad filed a motion to modify child support. The judge denied dad's motion because the parents' incomes did not change.</w:t>
            </w:r>
            <w:r w:rsidR="00E9643F">
              <w:t xml:space="preserve"> </w:t>
            </w:r>
          </w:p>
          <w:p w14:paraId="34AF2610" w14:textId="3F8A212A" w:rsidR="00510CD7" w:rsidRPr="00510CD7" w:rsidRDefault="00510CD7" w:rsidP="00747189">
            <w:pPr>
              <w:pStyle w:val="Example-bulleted"/>
            </w:pPr>
            <w:r w:rsidRPr="00510CD7">
              <w:t xml:space="preserve">The </w:t>
            </w:r>
            <w:r w:rsidRPr="00510CD7">
              <w:rPr>
                <w:b/>
              </w:rPr>
              <w:t>Motion to Reconsider</w:t>
            </w:r>
            <w:r w:rsidRPr="00510CD7">
              <w:t xml:space="preserve"> would state the judge did not include the changed parenting schedule in the child support calculation.</w:t>
            </w:r>
          </w:p>
          <w:p w14:paraId="3E53FB12" w14:textId="2EFDAD43" w:rsidR="00510CD7" w:rsidRPr="00510CD7" w:rsidRDefault="00510CD7" w:rsidP="004311E4">
            <w:pPr>
              <w:pStyle w:val="ListParagraphNumbered"/>
            </w:pPr>
            <w:r w:rsidRPr="00510CD7">
              <w:t>The law applied in the ruling was changed by a later court decision or statute. This means the judge used a rule or law that changed.</w:t>
            </w:r>
          </w:p>
          <w:p w14:paraId="36D3B16A" w14:textId="77777777" w:rsidR="00510CD7" w:rsidRPr="00510CD7" w:rsidRDefault="00510CD7" w:rsidP="00747189">
            <w:pPr>
              <w:pStyle w:val="Heading4"/>
              <w:outlineLvl w:val="3"/>
            </w:pPr>
            <w:r w:rsidRPr="00510CD7">
              <w:t>For example</w:t>
            </w:r>
          </w:p>
          <w:p w14:paraId="7249FB1C" w14:textId="7870F4F6" w:rsidR="00510CD7" w:rsidRPr="00510CD7" w:rsidRDefault="00510CD7" w:rsidP="00747189">
            <w:pPr>
              <w:pStyle w:val="Example-bulleted"/>
            </w:pPr>
            <w:r w:rsidRPr="00510CD7">
              <w:t>On April 15, 2018, Civil Rule 90.3 changed to allow a parent to deduct the cost of their own health insurance from their gross income, up to 10% of the parent's gross income.</w:t>
            </w:r>
          </w:p>
          <w:p w14:paraId="671924CD" w14:textId="14C3CECB" w:rsidR="00510CD7" w:rsidRPr="00510CD7" w:rsidRDefault="00510CD7" w:rsidP="00747189">
            <w:pPr>
              <w:pStyle w:val="Example-bulleted"/>
            </w:pPr>
            <w:r w:rsidRPr="00510CD7">
              <w:t xml:space="preserve">If the judge calculated child support on April 14 and did not subtract the cost of the parent's health insurance, the Motion to Reconsider would explain the cost of the parent's health </w:t>
            </w:r>
            <w:r w:rsidRPr="00510CD7">
              <w:lastRenderedPageBreak/>
              <w:t>insurance and state that Civil Rule 90.3 changed on April 15, 2018.</w:t>
            </w:r>
          </w:p>
          <w:p w14:paraId="1DB3262F" w14:textId="0A4353D5" w:rsidR="00D56F0D" w:rsidRPr="005819EE" w:rsidRDefault="00510CD7" w:rsidP="00742A86">
            <w:pPr>
              <w:pStyle w:val="Body"/>
            </w:pPr>
            <w:r>
              <w:t xml:space="preserve">See </w:t>
            </w:r>
            <w:hyperlink r:id="rId58" w:history="1">
              <w:r w:rsidR="00027BF1" w:rsidRPr="005819EE">
                <w:rPr>
                  <w:rStyle w:val="Hyperlink"/>
                </w:rPr>
                <w:t>Alaska Rule of Civil Procedure</w:t>
              </w:r>
            </w:hyperlink>
            <w:r w:rsidR="00027BF1" w:rsidRPr="005819EE">
              <w:t xml:space="preserve"> 77(k) </w:t>
            </w:r>
            <w:r>
              <w:t xml:space="preserve">to read the court rules about the </w:t>
            </w:r>
            <w:r w:rsidR="00027BF1" w:rsidRPr="005819EE">
              <w:rPr>
                <w:b/>
              </w:rPr>
              <w:t>4 reasons</w:t>
            </w:r>
            <w:r w:rsidR="00027BF1" w:rsidRPr="005819EE">
              <w:t xml:space="preserve"> you can ask the court to reconsider a judge</w:t>
            </w:r>
            <w:r w:rsidR="00B131FE" w:rsidRPr="005819EE">
              <w:t>'</w:t>
            </w:r>
            <w:r w:rsidR="00027BF1" w:rsidRPr="005819EE">
              <w:t>s decision</w:t>
            </w:r>
            <w:r w:rsidR="00C0606A">
              <w:t>.</w:t>
            </w:r>
            <w:bookmarkEnd w:id="4"/>
          </w:p>
          <w:p w14:paraId="2662FFB3" w14:textId="60051494" w:rsidR="00403B2B" w:rsidRPr="005819EE" w:rsidRDefault="00403B2B" w:rsidP="00747189">
            <w:pPr>
              <w:pStyle w:val="Heading3"/>
              <w:outlineLvl w:val="2"/>
            </w:pPr>
            <w:r w:rsidRPr="005819EE">
              <w:t>Links in this step</w:t>
            </w:r>
          </w:p>
          <w:p w14:paraId="1920D2DC" w14:textId="15C6A036" w:rsidR="00403B2B" w:rsidRPr="00403B2B" w:rsidRDefault="00D77309" w:rsidP="00742A86">
            <w:pPr>
              <w:pStyle w:val="Body"/>
            </w:pPr>
            <w:r w:rsidRPr="00601C1D">
              <w:rPr>
                <w:b/>
              </w:rPr>
              <w:t>Alaska Rule of Civil Procedure</w:t>
            </w:r>
            <w:r w:rsidRPr="005819EE">
              <w:br/>
              <w:t>courts.alaska.gov/rules/docs/civ.pdf</w:t>
            </w:r>
          </w:p>
        </w:tc>
      </w:tr>
      <w:tr w:rsidR="007F7497" w14:paraId="150ABE68" w14:textId="77777777" w:rsidTr="004537B5">
        <w:trPr>
          <w:jc w:val="center"/>
        </w:trPr>
        <w:tc>
          <w:tcPr>
            <w:tcW w:w="2628" w:type="dxa"/>
            <w:tcMar>
              <w:top w:w="360" w:type="dxa"/>
              <w:left w:w="115" w:type="dxa"/>
              <w:right w:w="115" w:type="dxa"/>
            </w:tcMar>
          </w:tcPr>
          <w:p w14:paraId="79F3617A" w14:textId="47B86E3A" w:rsidR="00E11461" w:rsidRPr="005F40F8" w:rsidRDefault="007F7497" w:rsidP="00742A86">
            <w:pPr>
              <w:pStyle w:val="Heading2"/>
              <w:outlineLvl w:val="1"/>
            </w:pPr>
            <w:r w:rsidRPr="00CF10EE">
              <w:lastRenderedPageBreak/>
              <w:t xml:space="preserve">Step </w:t>
            </w:r>
            <w:r w:rsidR="009C0370">
              <w:fldChar w:fldCharType="begin"/>
            </w:r>
            <w:r w:rsidR="009C0370">
              <w:instrText xml:space="preserve"> SEQ stepList \* MERGEFORMAT </w:instrText>
            </w:r>
            <w:r w:rsidR="009C0370">
              <w:fldChar w:fldCharType="separate"/>
            </w:r>
            <w:r w:rsidR="007C1E85">
              <w:rPr>
                <w:noProof/>
              </w:rPr>
              <w:t>8</w:t>
            </w:r>
            <w:r w:rsidR="009C0370">
              <w:rPr>
                <w:noProof/>
              </w:rPr>
              <w:fldChar w:fldCharType="end"/>
            </w:r>
            <w:r w:rsidR="00CF10EE">
              <w:t xml:space="preserve">: </w:t>
            </w:r>
            <w:bookmarkStart w:id="5" w:name="_Hlk136596393"/>
            <w:r w:rsidR="00CF10EE" w:rsidRPr="00742A86">
              <w:t>Fill</w:t>
            </w:r>
            <w:r w:rsidR="00CF10EE">
              <w:t xml:space="preserve"> out </w:t>
            </w:r>
            <w:r w:rsidR="00554035">
              <w:t xml:space="preserve">the </w:t>
            </w:r>
            <w:r w:rsidR="00CF10EE">
              <w:t>Motion to Reconsider</w:t>
            </w:r>
            <w:r w:rsidR="00B97BC5">
              <w:t xml:space="preserve"> forms</w:t>
            </w:r>
            <w:bookmarkEnd w:id="5"/>
          </w:p>
        </w:tc>
        <w:tc>
          <w:tcPr>
            <w:tcW w:w="7612" w:type="dxa"/>
            <w:tcMar>
              <w:top w:w="432" w:type="dxa"/>
              <w:left w:w="115" w:type="dxa"/>
              <w:right w:w="115" w:type="dxa"/>
            </w:tcMar>
          </w:tcPr>
          <w:p w14:paraId="16AAECA6" w14:textId="77777777" w:rsidR="00403B2B" w:rsidRPr="00A66903" w:rsidRDefault="00403B2B" w:rsidP="00A36D54">
            <w:pPr>
              <w:pStyle w:val="Heading3"/>
              <w:outlineLvl w:val="2"/>
            </w:pPr>
            <w:bookmarkStart w:id="6" w:name="_Hlk136519405"/>
            <w:r w:rsidRPr="00A66903">
              <w:t>Use</w:t>
            </w:r>
          </w:p>
          <w:bookmarkEnd w:id="6"/>
          <w:p w14:paraId="1A7616A1" w14:textId="2D19381F" w:rsidR="009C2970" w:rsidRPr="005117FF" w:rsidRDefault="009C2970" w:rsidP="00A36D54">
            <w:pPr>
              <w:pStyle w:val="ListParagraph"/>
              <w:rPr>
                <w:rStyle w:val="Hyperlink"/>
                <w:color w:val="auto"/>
              </w:rPr>
            </w:pPr>
            <w:r w:rsidRPr="00316CC7">
              <w:rPr>
                <w:b/>
              </w:rPr>
              <w:t xml:space="preserve">Motion and Affidavit </w:t>
            </w:r>
            <w:r>
              <w:rPr>
                <w:b/>
              </w:rPr>
              <w:t>to</w:t>
            </w:r>
            <w:r w:rsidRPr="00316CC7">
              <w:rPr>
                <w:b/>
              </w:rPr>
              <w:t xml:space="preserve"> Reconsider, SHC-1545</w:t>
            </w:r>
            <w:r w:rsidRPr="00A66903">
              <w:t> </w:t>
            </w:r>
            <w:hyperlink r:id="rId59" w:tgtFrame="_blank" w:history="1">
              <w:r w:rsidRPr="00A66903">
                <w:rPr>
                  <w:rStyle w:val="Hyperlink"/>
                </w:rPr>
                <w:t>Word</w:t>
              </w:r>
            </w:hyperlink>
            <w:r w:rsidRPr="00A66903">
              <w:t> | </w:t>
            </w:r>
            <w:hyperlink r:id="rId60" w:tgtFrame="_blank" w:history="1">
              <w:r w:rsidRPr="00A66903">
                <w:rPr>
                  <w:rStyle w:val="Hyperlink"/>
                </w:rPr>
                <w:t>PDF</w:t>
              </w:r>
            </w:hyperlink>
          </w:p>
          <w:p w14:paraId="3F4EE598" w14:textId="77777777" w:rsidR="009C2970" w:rsidRDefault="009C2970" w:rsidP="00A36D54">
            <w:pPr>
              <w:pStyle w:val="ListPlevel2"/>
            </w:pPr>
            <w:r>
              <w:t>Put everything you want the judge to know and think about</w:t>
            </w:r>
            <w:r w:rsidRPr="00A66903">
              <w:t xml:space="preserve"> in </w:t>
            </w:r>
            <w:r>
              <w:t>your</w:t>
            </w:r>
            <w:r w:rsidRPr="00A66903">
              <w:t xml:space="preserve"> motion</w:t>
            </w:r>
            <w:r>
              <w:t xml:space="preserve">. You will not be able to tell the judge </w:t>
            </w:r>
            <w:r w:rsidRPr="00385410">
              <w:t>in person</w:t>
            </w:r>
            <w:r>
              <w:t xml:space="preserve"> because they rarely hold a hearing for a </w:t>
            </w:r>
            <w:r w:rsidRPr="007369AF">
              <w:rPr>
                <w:b/>
              </w:rPr>
              <w:t>Motion to Reconsider</w:t>
            </w:r>
            <w:r>
              <w:t xml:space="preserve">. </w:t>
            </w:r>
          </w:p>
          <w:p w14:paraId="50CAE085" w14:textId="77777777" w:rsidR="009C2970" w:rsidRPr="00936FA1" w:rsidRDefault="009C2970" w:rsidP="00A36D54">
            <w:pPr>
              <w:pStyle w:val="ListPlevel2"/>
            </w:pPr>
            <w:r w:rsidRPr="00936FA1">
              <w:t xml:space="preserve">Your </w:t>
            </w:r>
            <w:r w:rsidRPr="00AB0DE1">
              <w:rPr>
                <w:b/>
                <w:iCs/>
              </w:rPr>
              <w:t xml:space="preserve">Motion </w:t>
            </w:r>
            <w:r w:rsidRPr="00AB0DE1">
              <w:rPr>
                <w:b/>
              </w:rPr>
              <w:t>to Reconsider</w:t>
            </w:r>
            <w:r w:rsidRPr="005819EE">
              <w:t xml:space="preserve"> </w:t>
            </w:r>
            <w:r w:rsidRPr="00936FA1">
              <w:t>must be</w:t>
            </w:r>
            <w:r>
              <w:t xml:space="preserve"> no more than</w:t>
            </w:r>
            <w:r w:rsidRPr="00936FA1">
              <w:t xml:space="preserve"> 5 pages, including attachments.</w:t>
            </w:r>
          </w:p>
          <w:p w14:paraId="1214222A" w14:textId="52038328" w:rsidR="009C2970" w:rsidRDefault="009C2970" w:rsidP="00A36D54">
            <w:pPr>
              <w:pStyle w:val="ListPlevel2"/>
            </w:pPr>
            <w:r w:rsidRPr="00385410">
              <w:rPr>
                <w:b/>
              </w:rPr>
              <w:t>Wait</w:t>
            </w:r>
            <w:r w:rsidRPr="009466B4">
              <w:t xml:space="preserve"> to sign the form until you can sign in front of a notary</w:t>
            </w:r>
            <w:r>
              <w:t xml:space="preserve"> or someone who has the power to take oaths, like a court clerk or </w:t>
            </w:r>
            <w:r w:rsidR="00387DD1">
              <w:t>the</w:t>
            </w:r>
            <w:r>
              <w:t xml:space="preserve"> </w:t>
            </w:r>
            <w:r w:rsidR="00387DD1">
              <w:t>postmaster at your local post office</w:t>
            </w:r>
            <w:r w:rsidRPr="009466B4">
              <w:t xml:space="preserve">. You can </w:t>
            </w:r>
            <w:r>
              <w:t>do this</w:t>
            </w:r>
            <w:r w:rsidRPr="009466B4">
              <w:t xml:space="preserve"> for free at the court.</w:t>
            </w:r>
            <w:r>
              <w:t xml:space="preserve"> Bring a</w:t>
            </w:r>
            <w:r w:rsidR="004E0C89">
              <w:t>n up to date</w:t>
            </w:r>
            <w:r>
              <w:t xml:space="preserve"> photo ID</w:t>
            </w:r>
            <w:r w:rsidR="004E0C89">
              <w:t>.</w:t>
            </w:r>
          </w:p>
          <w:p w14:paraId="4D46655F" w14:textId="77777777" w:rsidR="00B611A4" w:rsidRDefault="009C2970" w:rsidP="00F8591B">
            <w:pPr>
              <w:pStyle w:val="ListPlevel2"/>
            </w:pPr>
            <w:r>
              <w:t>If you cannot get to a notary public or someone who has the power to take oaths, you can "self-certify".</w:t>
            </w:r>
            <w:r w:rsidR="00E9643F">
              <w:t xml:space="preserve"> </w:t>
            </w:r>
            <w:r>
              <w:t>Use</w:t>
            </w:r>
          </w:p>
          <w:p w14:paraId="31248507" w14:textId="10A60CD1" w:rsidR="009C2970" w:rsidRPr="009466B4" w:rsidRDefault="009C2970" w:rsidP="00B611A4">
            <w:pPr>
              <w:pStyle w:val="ListPlevel3"/>
            </w:pPr>
            <w:r w:rsidRPr="00B611A4">
              <w:rPr>
                <w:b/>
              </w:rPr>
              <w:t xml:space="preserve">Self-Certification (No Notary Available) </w:t>
            </w:r>
            <w:r w:rsidRPr="00B611A4">
              <w:rPr>
                <w:b/>
                <w:spacing w:val="-2"/>
              </w:rPr>
              <w:t>TF-835</w:t>
            </w:r>
            <w:r w:rsidRPr="009466B4">
              <w:t xml:space="preserve"> [</w:t>
            </w:r>
            <w:hyperlink r:id="rId61" w:history="1">
              <w:r w:rsidRPr="00B611A4">
                <w:rPr>
                  <w:rStyle w:val="Hyperlink"/>
                  <w:spacing w:val="0"/>
                </w:rPr>
                <w:t>Fill-In PDF</w:t>
              </w:r>
            </w:hyperlink>
            <w:r w:rsidR="00A36D54">
              <w:t>]</w:t>
            </w:r>
          </w:p>
          <w:p w14:paraId="61103429" w14:textId="58E66C8E" w:rsidR="009C2970" w:rsidRPr="00DD00AA" w:rsidRDefault="009C2970" w:rsidP="00324C10">
            <w:pPr>
              <w:pStyle w:val="ListParagraph"/>
            </w:pPr>
            <w:r w:rsidRPr="00316CC7">
              <w:rPr>
                <w:b/>
              </w:rPr>
              <w:t>Proposed Order on Motion, SHC-1302</w:t>
            </w:r>
            <w:r w:rsidRPr="00A66903">
              <w:t> </w:t>
            </w:r>
            <w:hyperlink r:id="rId62" w:tgtFrame="_blank" w:history="1">
              <w:r w:rsidRPr="00A66903">
                <w:rPr>
                  <w:rStyle w:val="Hyperlink"/>
                </w:rPr>
                <w:t>Word</w:t>
              </w:r>
            </w:hyperlink>
            <w:r w:rsidRPr="00A66903">
              <w:t> | </w:t>
            </w:r>
            <w:hyperlink r:id="rId63" w:tgtFrame="_blank" w:history="1">
              <w:r w:rsidRPr="00A66903">
                <w:rPr>
                  <w:rStyle w:val="Hyperlink"/>
                </w:rPr>
                <w:t>PDF</w:t>
              </w:r>
            </w:hyperlink>
            <w:r>
              <w:rPr>
                <w:color w:val="000000"/>
              </w:rPr>
              <w:t>.</w:t>
            </w:r>
            <w:r w:rsidR="00E9643F">
              <w:rPr>
                <w:color w:val="000000"/>
              </w:rPr>
              <w:t xml:space="preserve"> </w:t>
            </w:r>
            <w:r>
              <w:rPr>
                <w:color w:val="000000"/>
              </w:rPr>
              <w:t>D</w:t>
            </w:r>
            <w:r w:rsidRPr="00642CED">
              <w:rPr>
                <w:color w:val="000000"/>
              </w:rPr>
              <w:t xml:space="preserve">o </w:t>
            </w:r>
            <w:r w:rsidRPr="00385410">
              <w:rPr>
                <w:b/>
                <w:color w:val="000000"/>
              </w:rPr>
              <w:t>not</w:t>
            </w:r>
            <w:r w:rsidRPr="00642CED">
              <w:rPr>
                <w:color w:val="000000"/>
              </w:rPr>
              <w:t xml:space="preserve"> sign th</w:t>
            </w:r>
            <w:r>
              <w:rPr>
                <w:color w:val="000000"/>
              </w:rPr>
              <w:t>is form.</w:t>
            </w:r>
          </w:p>
          <w:p w14:paraId="67F1D2D0" w14:textId="77777777" w:rsidR="007F7497" w:rsidRPr="00A66903" w:rsidRDefault="007F7497" w:rsidP="00324C10">
            <w:pPr>
              <w:pStyle w:val="Heading3"/>
              <w:outlineLvl w:val="2"/>
            </w:pPr>
            <w:r w:rsidRPr="00A66903">
              <w:t>Links in this step</w:t>
            </w:r>
          </w:p>
          <w:p w14:paraId="2F756F7E" w14:textId="082F37D5" w:rsidR="009C2970" w:rsidRDefault="009C2970" w:rsidP="00742A86">
            <w:pPr>
              <w:pStyle w:val="Body"/>
            </w:pPr>
            <w:r w:rsidRPr="00316CC7">
              <w:rPr>
                <w:b/>
              </w:rPr>
              <w:t xml:space="preserve">Motion </w:t>
            </w:r>
            <w:r>
              <w:rPr>
                <w:b/>
              </w:rPr>
              <w:t>to</w:t>
            </w:r>
            <w:r w:rsidRPr="00316CC7">
              <w:rPr>
                <w:b/>
              </w:rPr>
              <w:t xml:space="preserve"> Reconsider, SHC-1545</w:t>
            </w:r>
            <w:r w:rsidRPr="00A66903">
              <w:br/>
              <w:t xml:space="preserve">as a </w:t>
            </w:r>
            <w:hyperlink r:id="rId64" w:tgtFrame="_blank" w:history="1">
              <w:r w:rsidRPr="00A66903">
                <w:rPr>
                  <w:rStyle w:val="Hyperlink"/>
                </w:rPr>
                <w:t>Word</w:t>
              </w:r>
            </w:hyperlink>
            <w:r w:rsidRPr="00A66903">
              <w:t xml:space="preserve"> file</w:t>
            </w:r>
            <w:r w:rsidRPr="00A66903">
              <w:br/>
              <w:t>courts.alaska.gov/shc/family/docs/shc-1545.doc</w:t>
            </w:r>
            <w:r w:rsidRPr="00A66903">
              <w:br/>
              <w:t xml:space="preserve">as a </w:t>
            </w:r>
            <w:hyperlink r:id="rId65" w:tgtFrame="_blank" w:history="1">
              <w:r w:rsidRPr="00A66903">
                <w:rPr>
                  <w:rStyle w:val="Hyperlink"/>
                </w:rPr>
                <w:t>PDF</w:t>
              </w:r>
            </w:hyperlink>
            <w:r w:rsidR="00324C10" w:rsidRPr="00A66903">
              <w:t xml:space="preserve"> </w:t>
            </w:r>
            <w:r w:rsidRPr="00A66903">
              <w:br/>
              <w:t>courts.alaska.gov/shc/family/docs/shc-1545n.pdf</w:t>
            </w:r>
          </w:p>
          <w:p w14:paraId="47430ADE" w14:textId="5E11DA2B" w:rsidR="009C2970" w:rsidRDefault="009C2970" w:rsidP="00742A86">
            <w:pPr>
              <w:pStyle w:val="Body"/>
            </w:pPr>
            <w:r w:rsidRPr="00C56C37">
              <w:rPr>
                <w:b/>
              </w:rPr>
              <w:t xml:space="preserve">Self-Certification (No Notary Available) TF-835 </w:t>
            </w:r>
            <w:r w:rsidRPr="00673BA7">
              <w:t>[</w:t>
            </w:r>
            <w:hyperlink r:id="rId66" w:history="1">
              <w:r w:rsidRPr="00777038">
                <w:rPr>
                  <w:rStyle w:val="Hyperlink"/>
                  <w:spacing w:val="0"/>
                </w:rPr>
                <w:t>Fill-In PDF</w:t>
              </w:r>
            </w:hyperlink>
            <w:r w:rsidRPr="00673BA7">
              <w:t>]</w:t>
            </w:r>
            <w:r>
              <w:br/>
            </w:r>
            <w:r w:rsidRPr="00C56C37">
              <w:t>public.courts.alaska.gov/web/forms/docs/tf-835.pdf</w:t>
            </w:r>
          </w:p>
          <w:p w14:paraId="20F29354" w14:textId="69B56D0D" w:rsidR="00E11461" w:rsidRPr="006231F1" w:rsidRDefault="009C2970" w:rsidP="00742A86">
            <w:pPr>
              <w:pStyle w:val="Body"/>
            </w:pPr>
            <w:r w:rsidRPr="00316CC7">
              <w:rPr>
                <w:b/>
              </w:rPr>
              <w:t>Proposed Order on Motion, SHC-1302</w:t>
            </w:r>
            <w:r w:rsidRPr="00A66903">
              <w:br/>
              <w:t>as a</w:t>
            </w:r>
            <w:r w:rsidR="00E9643F">
              <w:t xml:space="preserve"> </w:t>
            </w:r>
            <w:hyperlink r:id="rId67" w:tgtFrame="_blank" w:history="1">
              <w:r w:rsidRPr="00A66903">
                <w:rPr>
                  <w:rStyle w:val="Hyperlink"/>
                </w:rPr>
                <w:t>Word</w:t>
              </w:r>
            </w:hyperlink>
            <w:r w:rsidR="00E9643F">
              <w:t xml:space="preserve"> </w:t>
            </w:r>
            <w:r w:rsidRPr="00A66903">
              <w:t>file</w:t>
            </w:r>
            <w:r w:rsidRPr="00A66903">
              <w:br/>
              <w:t>courts.alaska.gov/shc/family/docs/shc-1302.doc</w:t>
            </w:r>
            <w:r w:rsidRPr="00A66903">
              <w:br/>
              <w:t>as a</w:t>
            </w:r>
            <w:r w:rsidR="00E9643F">
              <w:t xml:space="preserve"> </w:t>
            </w:r>
            <w:hyperlink r:id="rId68" w:tgtFrame="_blank" w:history="1">
              <w:r w:rsidRPr="00A66903">
                <w:rPr>
                  <w:rStyle w:val="Hyperlink"/>
                </w:rPr>
                <w:t>PDF</w:t>
              </w:r>
            </w:hyperlink>
            <w:r w:rsidRPr="00A66903">
              <w:br/>
            </w:r>
            <w:r w:rsidRPr="00A66903">
              <w:lastRenderedPageBreak/>
              <w:t>courts.alaska.gov/shc/family/docs/shc-1302n.pdf</w:t>
            </w:r>
          </w:p>
        </w:tc>
      </w:tr>
      <w:tr w:rsidR="007F7497" w14:paraId="300D370B" w14:textId="77777777" w:rsidTr="004537B5">
        <w:trPr>
          <w:jc w:val="center"/>
        </w:trPr>
        <w:tc>
          <w:tcPr>
            <w:tcW w:w="2628" w:type="dxa"/>
            <w:tcMar>
              <w:top w:w="360" w:type="dxa"/>
              <w:left w:w="115" w:type="dxa"/>
              <w:right w:w="115" w:type="dxa"/>
            </w:tcMar>
          </w:tcPr>
          <w:p w14:paraId="75D75CBA" w14:textId="332534C3" w:rsidR="007F7497" w:rsidRDefault="007F7497" w:rsidP="00742A86">
            <w:pPr>
              <w:pStyle w:val="Body"/>
            </w:pPr>
            <w:r w:rsidRPr="006C65ED">
              <w:lastRenderedPageBreak/>
              <w:t>{%tr endif %}</w:t>
            </w:r>
          </w:p>
        </w:tc>
        <w:tc>
          <w:tcPr>
            <w:tcW w:w="7612" w:type="dxa"/>
            <w:tcMar>
              <w:top w:w="432" w:type="dxa"/>
              <w:left w:w="115" w:type="dxa"/>
              <w:right w:w="115" w:type="dxa"/>
            </w:tcMar>
          </w:tcPr>
          <w:p w14:paraId="620D373E" w14:textId="77777777" w:rsidR="007F7497" w:rsidRDefault="007F7497" w:rsidP="00742A86">
            <w:pPr>
              <w:pStyle w:val="Body"/>
            </w:pPr>
          </w:p>
        </w:tc>
      </w:tr>
      <w:tr w:rsidR="00B139C3" w14:paraId="1AD8B239" w14:textId="77777777" w:rsidTr="004537B5">
        <w:trPr>
          <w:jc w:val="center"/>
        </w:trPr>
        <w:tc>
          <w:tcPr>
            <w:tcW w:w="2628" w:type="dxa"/>
            <w:tcMar>
              <w:top w:w="360" w:type="dxa"/>
              <w:left w:w="115" w:type="dxa"/>
              <w:right w:w="115" w:type="dxa"/>
            </w:tcMar>
          </w:tcPr>
          <w:p w14:paraId="17666705" w14:textId="0FCFC72D" w:rsidR="00455ACC" w:rsidRDefault="00BE19B4" w:rsidP="00742A86">
            <w:pPr>
              <w:pStyle w:val="Body"/>
            </w:pPr>
            <w:r w:rsidRPr="00BE19B4">
              <w:rPr>
                <w:color w:val="00B0F0"/>
              </w:rPr>
              <w:t xml:space="preserve">{%tr if </w:t>
            </w:r>
            <w:r w:rsidR="00011A0C" w:rsidRPr="00BE19B4">
              <w:rPr>
                <w:color w:val="00B0F0"/>
              </w:rPr>
              <w:t>(defined(</w:t>
            </w:r>
            <w:r w:rsidR="00011A0C">
              <w:rPr>
                <w:color w:val="00B0F0"/>
              </w:rPr>
              <w:t>'interim</w:t>
            </w:r>
            <w:r w:rsidR="00011A0C" w:rsidRPr="00BE19B4">
              <w:rPr>
                <w:color w:val="00B0F0"/>
              </w:rPr>
              <w:t>_order_date</w:t>
            </w:r>
            <w:r w:rsidR="00011A0C">
              <w:rPr>
                <w:color w:val="00B0F0"/>
              </w:rPr>
              <w:t>'</w:t>
            </w:r>
            <w:r w:rsidR="00011A0C" w:rsidRPr="00BE19B4">
              <w:rPr>
                <w:color w:val="00B0F0"/>
              </w:rPr>
              <w:t>) and date_difference(starting=</w:t>
            </w:r>
            <w:r w:rsidR="00011A0C">
              <w:rPr>
                <w:color w:val="00B0F0"/>
              </w:rPr>
              <w:t>interim</w:t>
            </w:r>
            <w:r w:rsidR="00011A0C" w:rsidRPr="00BE19B4">
              <w:rPr>
                <w:color w:val="00B0F0"/>
              </w:rPr>
              <w:t>_order_date, ending=today()).days &gt; 10</w:t>
            </w:r>
            <w:r w:rsidR="00011A0C">
              <w:rPr>
                <w:color w:val="00B0F0"/>
              </w:rPr>
              <w:t xml:space="preserve">) or </w:t>
            </w:r>
            <w:r w:rsidR="00CF474B" w:rsidRPr="00777A1F">
              <w:rPr>
                <w:color w:val="FF0000"/>
              </w:rPr>
              <w:t>(</w:t>
            </w:r>
            <w:r w:rsidR="00CF474B" w:rsidRPr="00BE19B4">
              <w:t>defined(</w:t>
            </w:r>
            <w:r w:rsidR="00CF474B">
              <w:t>'</w:t>
            </w:r>
            <w:proofErr w:type="spellStart"/>
            <w:r w:rsidR="00CF474B" w:rsidRPr="00BE19B4">
              <w:t>guess_interim_order_date</w:t>
            </w:r>
            <w:proofErr w:type="spellEnd"/>
            <w:r w:rsidR="00CF474B">
              <w:t>'</w:t>
            </w:r>
            <w:r w:rsidR="00CF474B" w:rsidRPr="00BE19B4">
              <w:t xml:space="preserve">) and </w:t>
            </w:r>
            <w:proofErr w:type="spellStart"/>
            <w:r w:rsidR="00CF474B" w:rsidRPr="00BE19B4">
              <w:t>guess_interim_order_date</w:t>
            </w:r>
            <w:proofErr w:type="spellEnd"/>
            <w:r w:rsidR="00CF474B" w:rsidRPr="00BE19B4">
              <w:t xml:space="preserve"> == </w:t>
            </w:r>
            <w:r w:rsidR="00052724">
              <w:t>'</w:t>
            </w:r>
            <w:r w:rsidR="00CF474B" w:rsidRPr="00CF474B">
              <w:t>more than 10 days</w:t>
            </w:r>
            <w:r w:rsidR="00CF474B">
              <w:t>'</w:t>
            </w:r>
            <w:r w:rsidR="00CF474B" w:rsidRPr="00777A1F">
              <w:rPr>
                <w:color w:val="FF0000"/>
              </w:rPr>
              <w:t>)</w:t>
            </w:r>
            <w:r w:rsidR="00E9643F">
              <w:t xml:space="preserve"> </w:t>
            </w:r>
            <w:r w:rsidR="00011A0C">
              <w:rPr>
                <w:color w:val="00B0F0"/>
              </w:rPr>
              <w:t xml:space="preserve">or </w:t>
            </w:r>
            <w:proofErr w:type="spellStart"/>
            <w:r w:rsidR="00011A0C" w:rsidRPr="00BE19B4">
              <w:rPr>
                <w:color w:val="00B0F0"/>
              </w:rPr>
              <w:t>unknown_</w:t>
            </w:r>
            <w:r w:rsidR="00011A0C">
              <w:rPr>
                <w:color w:val="00B0F0"/>
              </w:rPr>
              <w:t>interim</w:t>
            </w:r>
            <w:r w:rsidR="00011A0C" w:rsidRPr="00BE19B4">
              <w:rPr>
                <w:color w:val="00B0F0"/>
              </w:rPr>
              <w:t>_date</w:t>
            </w:r>
            <w:proofErr w:type="spellEnd"/>
            <w:r w:rsidR="00EF1069">
              <w:rPr>
                <w:color w:val="00B0F0"/>
              </w:rPr>
              <w:t xml:space="preserve"> in (</w:t>
            </w:r>
            <w:r w:rsidR="00011A0C">
              <w:rPr>
                <w:color w:val="00B0F0"/>
              </w:rPr>
              <w:t>'</w:t>
            </w:r>
            <w:r w:rsidR="00011A0C" w:rsidRPr="00BE19B4">
              <w:rPr>
                <w:color w:val="00B0F0"/>
              </w:rPr>
              <w:t>modify</w:t>
            </w:r>
            <w:r w:rsidR="00011A0C">
              <w:rPr>
                <w:color w:val="00B0F0"/>
              </w:rPr>
              <w:t>'</w:t>
            </w:r>
            <w:r w:rsidR="00EF1069">
              <w:rPr>
                <w:color w:val="00B0F0"/>
              </w:rPr>
              <w:t>, 'both'</w:t>
            </w:r>
            <w:r w:rsidR="00011A0C" w:rsidRPr="00BE19B4">
              <w:rPr>
                <w:color w:val="00B0F0"/>
              </w:rPr>
              <w:t>)</w:t>
            </w:r>
            <w:r w:rsidR="00E9643F">
              <w:rPr>
                <w:color w:val="00B0F0"/>
              </w:rPr>
              <w:t xml:space="preserve"> </w:t>
            </w:r>
            <w:r w:rsidR="00011A0C">
              <w:rPr>
                <w:color w:val="00B0F0"/>
              </w:rPr>
              <w:t xml:space="preserve">or </w:t>
            </w:r>
          </w:p>
          <w:p w14:paraId="46EB5B78" w14:textId="01DD9BA0" w:rsidR="00455ACC" w:rsidRPr="00F70904" w:rsidRDefault="00F70904" w:rsidP="00742A86">
            <w:pPr>
              <w:pStyle w:val="Body"/>
            </w:pPr>
            <w:r>
              <w:rPr>
                <w:color w:val="00B050"/>
              </w:rPr>
              <w:t>(why_change == 'income' and not parents_agree and not middle_of_case)</w:t>
            </w:r>
          </w:p>
          <w:p w14:paraId="45C37154" w14:textId="2D1CE7A1" w:rsidR="00B139C3" w:rsidRDefault="00F70904" w:rsidP="00742A86">
            <w:pPr>
              <w:pStyle w:val="Body"/>
            </w:pPr>
            <w:r>
              <w:rPr>
                <w:color w:val="00B0F0"/>
              </w:rPr>
              <w:t>or</w:t>
            </w:r>
            <w:r w:rsidRPr="00BE19B4">
              <w:rPr>
                <w:color w:val="00B0F0"/>
              </w:rPr>
              <w:t xml:space="preserve"> </w:t>
            </w:r>
            <w:r w:rsidR="004C6BC7">
              <w:rPr>
                <w:color w:val="00B0F0"/>
              </w:rPr>
              <w:br/>
            </w:r>
            <w:r w:rsidR="00BE19B4" w:rsidRPr="00BE19B4">
              <w:rPr>
                <w:color w:val="00B0F0"/>
              </w:rPr>
              <w:t>(unknown_final_date[</w:t>
            </w:r>
            <w:r w:rsidR="00B131FE">
              <w:rPr>
                <w:color w:val="00B0F0"/>
              </w:rPr>
              <w:t>'</w:t>
            </w:r>
            <w:r w:rsidR="00BE19B4" w:rsidRPr="00BE19B4">
              <w:rPr>
                <w:color w:val="00B0F0"/>
              </w:rPr>
              <w:t>modify</w:t>
            </w:r>
            <w:r w:rsidR="00B131FE">
              <w:rPr>
                <w:color w:val="00B0F0"/>
              </w:rPr>
              <w:t>'</w:t>
            </w:r>
            <w:r w:rsidR="00BE19B4" w:rsidRPr="00BE19B4">
              <w:rPr>
                <w:color w:val="00B0F0"/>
              </w:rPr>
              <w:t>]) %}</w:t>
            </w:r>
          </w:p>
        </w:tc>
        <w:tc>
          <w:tcPr>
            <w:tcW w:w="7612" w:type="dxa"/>
            <w:tcMar>
              <w:top w:w="432" w:type="dxa"/>
              <w:left w:w="115" w:type="dxa"/>
              <w:right w:w="115" w:type="dxa"/>
            </w:tcMar>
          </w:tcPr>
          <w:p w14:paraId="75DF8405" w14:textId="77777777" w:rsidR="00B139C3" w:rsidRDefault="00B139C3" w:rsidP="00742A86">
            <w:pPr>
              <w:pStyle w:val="Body"/>
            </w:pPr>
          </w:p>
        </w:tc>
      </w:tr>
      <w:tr w:rsidR="00B139C3" w14:paraId="31AD5705" w14:textId="77777777" w:rsidTr="004537B5">
        <w:trPr>
          <w:jc w:val="center"/>
        </w:trPr>
        <w:tc>
          <w:tcPr>
            <w:tcW w:w="2628" w:type="dxa"/>
            <w:tcMar>
              <w:top w:w="360" w:type="dxa"/>
              <w:left w:w="115" w:type="dxa"/>
              <w:right w:w="115" w:type="dxa"/>
            </w:tcMar>
          </w:tcPr>
          <w:p w14:paraId="0639F8AC" w14:textId="6756E43B" w:rsidR="00B139C3" w:rsidRDefault="00B139C3" w:rsidP="00742A86">
            <w:pPr>
              <w:pStyle w:val="Heading2"/>
              <w:outlineLvl w:val="1"/>
            </w:pPr>
            <w:r>
              <w:t xml:space="preserve">Step </w:t>
            </w:r>
            <w:fldSimple w:instr=" SEQ stepList \* MERGEFORMAT ">
              <w:r w:rsidR="007C1E85">
                <w:rPr>
                  <w:noProof/>
                </w:rPr>
                <w:t>9</w:t>
              </w:r>
            </w:fldSimple>
            <w:r>
              <w:rPr>
                <w:noProof/>
              </w:rPr>
              <w:t xml:space="preserve">: </w:t>
            </w:r>
            <w:r w:rsidR="00E96AEE">
              <w:t xml:space="preserve">Learn about </w:t>
            </w:r>
            <w:r w:rsidR="00E05E8B">
              <w:t>m</w:t>
            </w:r>
            <w:r w:rsidR="00E96AEE">
              <w:t xml:space="preserve">otions to </w:t>
            </w:r>
            <w:r w:rsidR="00E05E8B">
              <w:t>m</w:t>
            </w:r>
            <w:r w:rsidR="00E96AEE">
              <w:t>odify</w:t>
            </w:r>
          </w:p>
        </w:tc>
        <w:tc>
          <w:tcPr>
            <w:tcW w:w="7612" w:type="dxa"/>
            <w:tcMar>
              <w:top w:w="432" w:type="dxa"/>
              <w:left w:w="115" w:type="dxa"/>
              <w:right w:w="115" w:type="dxa"/>
            </w:tcMar>
          </w:tcPr>
          <w:p w14:paraId="020F1E09" w14:textId="1E8F0B20" w:rsidR="006F32AC" w:rsidRDefault="00E96AEE" w:rsidP="00742A86">
            <w:pPr>
              <w:pStyle w:val="Body"/>
            </w:pPr>
            <w:bookmarkStart w:id="7" w:name="_Hlk136606694"/>
            <w:bookmarkStart w:id="8" w:name="_Hlk121398807"/>
            <w:r>
              <w:t>Changing your child support order is called “modifying” child support.</w:t>
            </w:r>
            <w:r w:rsidR="00E9643F">
              <w:t xml:space="preserve"> </w:t>
            </w:r>
            <w:bookmarkEnd w:id="7"/>
            <w:r w:rsidR="006F32AC">
              <w:t xml:space="preserve">To ask the judge to change your child support order, file a </w:t>
            </w:r>
            <w:r w:rsidR="006F32AC" w:rsidRPr="00096402">
              <w:rPr>
                <w:b/>
                <w:bCs/>
              </w:rPr>
              <w:t>Motion to Modify Child Support</w:t>
            </w:r>
            <w:r w:rsidR="006F32AC">
              <w:rPr>
                <w:b/>
                <w:bCs/>
              </w:rPr>
              <w:t>.</w:t>
            </w:r>
          </w:p>
          <w:p w14:paraId="2E86DFCF" w14:textId="0B7E9529" w:rsidR="00E96AEE" w:rsidRDefault="00E96AEE" w:rsidP="00742A86">
            <w:pPr>
              <w:pStyle w:val="Body"/>
            </w:pPr>
            <w:r>
              <w:t xml:space="preserve">The child support rule, </w:t>
            </w:r>
            <w:hyperlink r:id="rId69" w:history="1">
              <w:r>
                <w:rPr>
                  <w:rStyle w:val="Hyperlink"/>
                  <w:rFonts w:eastAsia="Times New Roman"/>
                </w:rPr>
                <w:t>Alaska Rule of Civil Procedure</w:t>
              </w:r>
            </w:hyperlink>
            <w:r>
              <w:rPr>
                <w:rFonts w:eastAsia="Times New Roman"/>
                <w:color w:val="000000"/>
              </w:rPr>
              <w:t xml:space="preserve"> </w:t>
            </w:r>
            <w:r>
              <w:t xml:space="preserve">90.3, states you need to prove there has been a “material change in circumstances” to modify child support. </w:t>
            </w:r>
            <w:bookmarkStart w:id="9" w:name="_Hlk121398709"/>
            <w:bookmarkStart w:id="10" w:name="_Hlk121398590"/>
            <w:bookmarkEnd w:id="8"/>
            <w:r>
              <w:t>The most common changes in circumstances are:</w:t>
            </w:r>
          </w:p>
          <w:p w14:paraId="0744C8B7" w14:textId="6983C795" w:rsidR="00E96AEE" w:rsidRDefault="00E96AEE" w:rsidP="007B579A">
            <w:pPr>
              <w:pStyle w:val="ListParagraph"/>
            </w:pPr>
            <w:r>
              <w:t>Your children</w:t>
            </w:r>
            <w:r w:rsidR="00B131FE">
              <w:t>'</w:t>
            </w:r>
            <w:r>
              <w:t>s schedule changes and they spend more or fewer overnights with you than they used to, or</w:t>
            </w:r>
          </w:p>
          <w:p w14:paraId="12336BA6" w14:textId="77777777" w:rsidR="006F32AC" w:rsidRDefault="00E96AEE" w:rsidP="007B579A">
            <w:pPr>
              <w:pStyle w:val="ListParagraph"/>
            </w:pPr>
            <w:r>
              <w:t>Your income or the other parent</w:t>
            </w:r>
            <w:r w:rsidR="00B131FE">
              <w:t>'</w:t>
            </w:r>
            <w:r>
              <w:t>s income changes</w:t>
            </w:r>
            <w:bookmarkEnd w:id="9"/>
            <w:r>
              <w:t>.</w:t>
            </w:r>
            <w:bookmarkEnd w:id="10"/>
          </w:p>
          <w:p w14:paraId="0C9455D4" w14:textId="6553F296" w:rsidR="007F29D2" w:rsidRPr="006F32AC" w:rsidRDefault="007F29D2" w:rsidP="00742A86">
            <w:pPr>
              <w:pStyle w:val="Body"/>
            </w:pPr>
            <w:r w:rsidRPr="007F29D2">
              <w:t>The court charges $75 to file this motion. If you cannot afford the fee, you may be able to get the court to</w:t>
            </w:r>
            <w:r w:rsidR="00E9643F">
              <w:t xml:space="preserve"> </w:t>
            </w:r>
            <w:r w:rsidRPr="007F29D2">
              <w:t xml:space="preserve">waive it. See Step </w:t>
            </w:r>
            <w:r w:rsidR="0070056F">
              <w:fldChar w:fldCharType="begin"/>
            </w:r>
            <w:r w:rsidR="0070056F">
              <w:instrText xml:space="preserve"> REF File \h </w:instrText>
            </w:r>
            <w:r w:rsidR="0070056F">
              <w:fldChar w:fldCharType="separate"/>
            </w:r>
            <w:r w:rsidR="007C1E85">
              <w:rPr>
                <w:noProof/>
              </w:rPr>
              <w:t>22</w:t>
            </w:r>
            <w:r w:rsidR="0070056F">
              <w:fldChar w:fldCharType="end"/>
            </w:r>
            <w:r w:rsidRPr="007F29D2">
              <w:t>, File your motion.</w:t>
            </w:r>
          </w:p>
        </w:tc>
      </w:tr>
      <w:tr w:rsidR="006F32AC" w14:paraId="7ADDE34C" w14:textId="77777777" w:rsidTr="004537B5">
        <w:trPr>
          <w:jc w:val="center"/>
        </w:trPr>
        <w:tc>
          <w:tcPr>
            <w:tcW w:w="2628" w:type="dxa"/>
            <w:tcMar>
              <w:top w:w="360" w:type="dxa"/>
              <w:left w:w="115" w:type="dxa"/>
              <w:right w:w="115" w:type="dxa"/>
            </w:tcMar>
          </w:tcPr>
          <w:p w14:paraId="5099DB3D" w14:textId="4E1F1BD9" w:rsidR="006F32AC" w:rsidRDefault="006F32AC" w:rsidP="00742A86">
            <w:pPr>
              <w:pStyle w:val="Heading2"/>
              <w:outlineLvl w:val="1"/>
            </w:pPr>
            <w:r>
              <w:lastRenderedPageBreak/>
              <w:t xml:space="preserve">Step </w:t>
            </w:r>
            <w:fldSimple w:instr=" SEQ stepList \* MERGEFORMAT ">
              <w:r w:rsidR="007C1E85">
                <w:rPr>
                  <w:noProof/>
                </w:rPr>
                <w:t>10</w:t>
              </w:r>
            </w:fldSimple>
            <w:r>
              <w:rPr>
                <w:noProof/>
              </w:rPr>
              <w:t xml:space="preserve">: </w:t>
            </w:r>
            <w:r w:rsidRPr="00BA063E">
              <w:rPr>
                <w:rFonts w:eastAsia="Arial"/>
              </w:rPr>
              <w:t>Calculate your new child support amount</w:t>
            </w:r>
          </w:p>
        </w:tc>
        <w:tc>
          <w:tcPr>
            <w:tcW w:w="7612" w:type="dxa"/>
            <w:tcMar>
              <w:top w:w="432" w:type="dxa"/>
              <w:left w:w="115" w:type="dxa"/>
              <w:right w:w="115" w:type="dxa"/>
            </w:tcMar>
          </w:tcPr>
          <w:p w14:paraId="5885EA69" w14:textId="4D8092F3" w:rsidR="006F32AC" w:rsidRDefault="006F32AC" w:rsidP="00742A86">
            <w:pPr>
              <w:pStyle w:val="Body"/>
            </w:pPr>
            <w:r>
              <w:t xml:space="preserve">Figure out the new child support amount using the new schedule </w:t>
            </w:r>
            <w:r w:rsidR="00642131">
              <w:t>and any new income information.</w:t>
            </w:r>
          </w:p>
          <w:p w14:paraId="247EABFE" w14:textId="037B5AC7" w:rsidR="006F32AC" w:rsidRDefault="006F32AC" w:rsidP="004311E4">
            <w:pPr>
              <w:pStyle w:val="ListParagraphNumbered"/>
              <w:numPr>
                <w:ilvl w:val="0"/>
                <w:numId w:val="21"/>
              </w:numPr>
              <w:ind w:left="405"/>
            </w:pPr>
            <w:r w:rsidRPr="004311E4">
              <w:t>Calculate</w:t>
            </w:r>
            <w:r>
              <w:t xml:space="preserve"> the percent of overnights your children spend with you and with the other parent.</w:t>
            </w:r>
            <w:r w:rsidR="00E9643F">
              <w:t xml:space="preserve"> </w:t>
            </w:r>
            <w:r>
              <w:t>To get this percent, divide 365 (the number of overnights in a year), by the number of overnights the child spends with each parent.</w:t>
            </w:r>
          </w:p>
          <w:p w14:paraId="2A98EDB1" w14:textId="77777777" w:rsidR="006F32AC" w:rsidRDefault="006F32AC" w:rsidP="00742A86">
            <w:pPr>
              <w:pStyle w:val="Heading4"/>
              <w:outlineLvl w:val="3"/>
            </w:pPr>
            <w:r>
              <w:t xml:space="preserve">For example </w:t>
            </w:r>
          </w:p>
          <w:p w14:paraId="47E35E8A" w14:textId="77777777" w:rsidR="006F32AC" w:rsidRDefault="006F32AC" w:rsidP="00742A86">
            <w:pPr>
              <w:pStyle w:val="Example"/>
            </w:pPr>
            <w:r>
              <w:t xml:space="preserve">If your child spends 4 nights each week with you and 3 nights each week with their other parent, they spend 209 overnights each year with you and 156 nights each year with the other parent. </w:t>
            </w:r>
          </w:p>
          <w:p w14:paraId="78AEB9A8" w14:textId="3A2DEEB1" w:rsidR="006F32AC" w:rsidRDefault="006F32AC" w:rsidP="00742A86">
            <w:pPr>
              <w:pStyle w:val="Example"/>
            </w:pPr>
            <w:r>
              <w:t>209 divided by 365 nights in a year is .57, or 57% of overnights with you.</w:t>
            </w:r>
            <w:r w:rsidR="00E9643F">
              <w:t xml:space="preserve"> </w:t>
            </w:r>
          </w:p>
          <w:p w14:paraId="621566F4" w14:textId="77777777" w:rsidR="006F32AC" w:rsidRDefault="006F32AC" w:rsidP="00742A86">
            <w:pPr>
              <w:pStyle w:val="Example"/>
            </w:pPr>
            <w:r>
              <w:t>156 divided by 365 nights in a year is .43, or 43% of overnights with the other parent.</w:t>
            </w:r>
          </w:p>
          <w:p w14:paraId="6A1B8178" w14:textId="2BA5B1FE" w:rsidR="006F32AC" w:rsidRDefault="006F32AC" w:rsidP="004311E4">
            <w:pPr>
              <w:pStyle w:val="ListParagraphNumbered"/>
              <w:ind w:left="405"/>
            </w:pPr>
            <w:r>
              <w:t xml:space="preserve">Use the percentages to fill out the </w:t>
            </w:r>
            <w:r w:rsidRPr="008E3932">
              <w:rPr>
                <w:b/>
              </w:rPr>
              <w:t xml:space="preserve">Child Support Guidelines Affidavit </w:t>
            </w:r>
            <w:hyperlink r:id="rId70" w:history="1">
              <w:r w:rsidRPr="008E3932">
                <w:rPr>
                  <w:rStyle w:val="Hyperlink"/>
                  <w:b/>
                </w:rPr>
                <w:t>DR-305</w:t>
              </w:r>
            </w:hyperlink>
            <w:r>
              <w:t xml:space="preserve">. Read </w:t>
            </w:r>
            <w:hyperlink r:id="rId71" w:history="1">
              <w:r w:rsidRPr="008E3932">
                <w:rPr>
                  <w:rStyle w:val="Hyperlink"/>
                  <w:b/>
                </w:rPr>
                <w:t>How to Fill out the Child Support Guidelines Affidavit</w:t>
              </w:r>
            </w:hyperlink>
            <w:r>
              <w:t xml:space="preserve"> to help you fill out this form.</w:t>
            </w:r>
          </w:p>
          <w:p w14:paraId="3C42C8D6" w14:textId="4926C30B" w:rsidR="006F32AC" w:rsidRDefault="006F32AC" w:rsidP="004311E4">
            <w:pPr>
              <w:pStyle w:val="ListParagraphNumbered"/>
              <w:ind w:left="405"/>
            </w:pPr>
            <w:r>
              <w:t xml:space="preserve">The </w:t>
            </w:r>
            <w:r w:rsidRPr="008E3932">
              <w:rPr>
                <w:b/>
              </w:rPr>
              <w:t>Child Support Guidelines Affidavit</w:t>
            </w:r>
            <w:r>
              <w:t xml:space="preserve"> gives you the new child support amount for a </w:t>
            </w:r>
            <w:r w:rsidRPr="009174ED">
              <w:rPr>
                <w:b/>
              </w:rPr>
              <w:t>primary custody child support</w:t>
            </w:r>
            <w:r>
              <w:t xml:space="preserve"> schedule. A primary custody child support schedule is when the children spend 256 or more overnights with one parent.</w:t>
            </w:r>
            <w:r w:rsidR="00E9643F">
              <w:t xml:space="preserve">  </w:t>
            </w:r>
            <w:r>
              <w:t>If you do not have a primary custody child support schedule, use one of these forms:</w:t>
            </w:r>
          </w:p>
          <w:p w14:paraId="691F9753" w14:textId="0EAA1493" w:rsidR="006F32AC" w:rsidRDefault="006F32AC" w:rsidP="007E7481">
            <w:pPr>
              <w:pStyle w:val="ListPlevel2"/>
            </w:pPr>
            <w:r w:rsidRPr="009174ED">
              <w:rPr>
                <w:b/>
                <w:bCs/>
              </w:rPr>
              <w:t>Shared Custody Support Calculation, DR-306</w:t>
            </w:r>
            <w:r>
              <w:t xml:space="preserve"> [</w:t>
            </w:r>
            <w:hyperlink r:id="rId72" w:history="1">
              <w:r w:rsidRPr="009174ED">
                <w:rPr>
                  <w:rStyle w:val="Hyperlink"/>
                </w:rPr>
                <w:t>Fill-In PDF</w:t>
              </w:r>
            </w:hyperlink>
            <w:r>
              <w:t>] Us this if the children spend at least 110 overnights with each parent.</w:t>
            </w:r>
          </w:p>
          <w:p w14:paraId="7BFD4655" w14:textId="1E865A60" w:rsidR="006F32AC" w:rsidRDefault="006F32AC" w:rsidP="007E7481">
            <w:pPr>
              <w:pStyle w:val="ListPlevel2"/>
            </w:pPr>
            <w:r w:rsidRPr="009174ED">
              <w:rPr>
                <w:b/>
                <w:bCs/>
              </w:rPr>
              <w:t>Hybrid Custody Child Support Calculation, DR-308</w:t>
            </w:r>
            <w:r>
              <w:t>.</w:t>
            </w:r>
            <w:r w:rsidR="00E9643F">
              <w:t xml:space="preserve"> </w:t>
            </w:r>
            <w:r>
              <w:t>Use this if both parents have shared custody of 1 or more children and 1 or both parents have primary custody of 1 or more children.</w:t>
            </w:r>
          </w:p>
          <w:p w14:paraId="3E801C65" w14:textId="298A6062" w:rsidR="006F32AC" w:rsidRDefault="006F32AC" w:rsidP="007E7481">
            <w:pPr>
              <w:pStyle w:val="ListPlevel2"/>
            </w:pPr>
            <w:r w:rsidRPr="009174ED">
              <w:rPr>
                <w:b/>
                <w:bCs/>
              </w:rPr>
              <w:t>Divided Custody Child Support Calculation, DR-307</w:t>
            </w:r>
            <w:r>
              <w:t>.</w:t>
            </w:r>
            <w:r w:rsidR="00E9643F">
              <w:t xml:space="preserve"> </w:t>
            </w:r>
            <w:r>
              <w:t>Use this if both parents have primary physical custody of one or more children and neither parent has shared</w:t>
            </w:r>
            <w:r w:rsidR="00E9643F">
              <w:t xml:space="preserve"> </w:t>
            </w:r>
            <w:r>
              <w:t>custody of any children.</w:t>
            </w:r>
          </w:p>
          <w:p w14:paraId="53CE2FB9" w14:textId="77777777" w:rsidR="006F32AC" w:rsidRDefault="006F32AC" w:rsidP="00742A86">
            <w:pPr>
              <w:pStyle w:val="Heading3"/>
              <w:outlineLvl w:val="2"/>
            </w:pPr>
            <w:r>
              <w:t>Links in this step</w:t>
            </w:r>
          </w:p>
          <w:p w14:paraId="2809AEAA" w14:textId="2DE400D4" w:rsidR="006F32AC" w:rsidRDefault="006F32AC" w:rsidP="00742A86">
            <w:pPr>
              <w:pStyle w:val="Body"/>
            </w:pPr>
            <w:r w:rsidRPr="008E3932">
              <w:rPr>
                <w:b/>
                <w:bCs/>
              </w:rPr>
              <w:t xml:space="preserve">Child Support Guidelines Affidavit </w:t>
            </w:r>
            <w:hyperlink r:id="rId73" w:history="1">
              <w:r w:rsidRPr="008E3932">
                <w:rPr>
                  <w:b/>
                  <w:bCs/>
                </w:rPr>
                <w:t>DR-305</w:t>
              </w:r>
            </w:hyperlink>
            <w:r>
              <w:br/>
            </w:r>
            <w:r w:rsidRPr="00000D8A">
              <w:t>public.courts.alaska.gov/web/forms/docs/dr-305.pdf</w:t>
            </w:r>
            <w:r>
              <w:t xml:space="preserve"> </w:t>
            </w:r>
          </w:p>
          <w:p w14:paraId="167E7D29" w14:textId="1F008C0D" w:rsidR="006F32AC" w:rsidRDefault="009C0370" w:rsidP="00742A86">
            <w:pPr>
              <w:pStyle w:val="Body"/>
            </w:pPr>
            <w:hyperlink r:id="rId74" w:history="1">
              <w:r w:rsidR="006F32AC" w:rsidRPr="008E3932">
                <w:rPr>
                  <w:b/>
                  <w:bCs/>
                </w:rPr>
                <w:t>How to Fill out the Child Support Guidelines Affidavit</w:t>
              </w:r>
            </w:hyperlink>
            <w:r w:rsidR="006F32AC">
              <w:br/>
            </w:r>
            <w:r w:rsidR="006F32AC" w:rsidRPr="008E3932">
              <w:t>courts.alaska.gov/shc/family/docs/shc-dr305f-sample.pdf</w:t>
            </w:r>
          </w:p>
          <w:p w14:paraId="0D9459BA" w14:textId="69559CE1" w:rsidR="006F32AC" w:rsidRDefault="006F32AC" w:rsidP="00742A86">
            <w:pPr>
              <w:pStyle w:val="Body"/>
            </w:pPr>
            <w:r w:rsidRPr="009174ED">
              <w:rPr>
                <w:b/>
                <w:bCs/>
              </w:rPr>
              <w:lastRenderedPageBreak/>
              <w:t>Shared Custody Support Calculation, DR-306</w:t>
            </w:r>
            <w:r w:rsidRPr="009174ED">
              <w:t xml:space="preserve"> [</w:t>
            </w:r>
            <w:hyperlink r:id="rId75" w:history="1">
              <w:r w:rsidRPr="007E7481">
                <w:rPr>
                  <w:rStyle w:val="Hyperlink"/>
                  <w:spacing w:val="0"/>
                </w:rPr>
                <w:t>Fill-in PDF</w:t>
              </w:r>
            </w:hyperlink>
            <w:r w:rsidRPr="009174ED">
              <w:t>]</w:t>
            </w:r>
            <w:r>
              <w:br/>
            </w:r>
            <w:r w:rsidRPr="009174ED">
              <w:t>public.courts.alaska.gov/web/forms/docs/dr-306.pdf</w:t>
            </w:r>
          </w:p>
          <w:p w14:paraId="0F42E128" w14:textId="730989B0" w:rsidR="006F32AC" w:rsidRPr="009174ED" w:rsidRDefault="006F32AC" w:rsidP="00742A86">
            <w:pPr>
              <w:pStyle w:val="Body"/>
            </w:pPr>
            <w:r w:rsidRPr="009174ED">
              <w:rPr>
                <w:b/>
                <w:bCs/>
              </w:rPr>
              <w:t xml:space="preserve">Hybrid Custody Child Support Calculation, </w:t>
            </w:r>
            <w:hyperlink r:id="rId76" w:history="1">
              <w:r w:rsidRPr="009174ED">
                <w:rPr>
                  <w:rStyle w:val="Hyperlink"/>
                  <w:b/>
                  <w:bCs/>
                  <w:color w:val="auto"/>
                </w:rPr>
                <w:t>DR-308</w:t>
              </w:r>
            </w:hyperlink>
            <w:r>
              <w:br/>
            </w:r>
            <w:r w:rsidRPr="009174ED">
              <w:t>public.courts.alaska.gov/web/forms/docs/dr-308.pdf</w:t>
            </w:r>
          </w:p>
          <w:p w14:paraId="397C9145" w14:textId="00F2B29E" w:rsidR="006F32AC" w:rsidRPr="00712AC8" w:rsidRDefault="009C0370" w:rsidP="00742A86">
            <w:pPr>
              <w:pStyle w:val="Body"/>
            </w:pPr>
            <w:hyperlink r:id="rId77" w:history="1">
              <w:r w:rsidR="006F32AC" w:rsidRPr="009174ED">
                <w:rPr>
                  <w:rStyle w:val="Hyperlink"/>
                  <w:b/>
                  <w:bCs/>
                  <w:color w:val="auto"/>
                </w:rPr>
                <w:t>Divided Custody Child Support Calculation</w:t>
              </w:r>
            </w:hyperlink>
            <w:r w:rsidR="006F32AC" w:rsidRPr="009174ED">
              <w:rPr>
                <w:rStyle w:val="Hyperlink"/>
                <w:b/>
                <w:bCs/>
                <w:color w:val="auto"/>
              </w:rPr>
              <w:t xml:space="preserve">, </w:t>
            </w:r>
            <w:hyperlink r:id="rId78" w:history="1">
              <w:r w:rsidR="006F32AC" w:rsidRPr="009174ED">
                <w:rPr>
                  <w:rStyle w:val="Hyperlink"/>
                  <w:b/>
                  <w:bCs/>
                  <w:color w:val="auto"/>
                </w:rPr>
                <w:t>DR-307</w:t>
              </w:r>
            </w:hyperlink>
            <w:r w:rsidR="006F32AC">
              <w:br/>
            </w:r>
            <w:hyperlink r:id="rId79" w:history="1">
              <w:r w:rsidR="006F32AC" w:rsidRPr="00265B69">
                <w:t>public.courts.alaska.gov/web/forms/docs/dr-307.pdf</w:t>
              </w:r>
            </w:hyperlink>
          </w:p>
        </w:tc>
      </w:tr>
      <w:tr w:rsidR="006F32AC" w14:paraId="6A173725" w14:textId="77777777" w:rsidTr="004537B5">
        <w:trPr>
          <w:jc w:val="center"/>
        </w:trPr>
        <w:tc>
          <w:tcPr>
            <w:tcW w:w="2628" w:type="dxa"/>
            <w:tcMar>
              <w:top w:w="360" w:type="dxa"/>
              <w:left w:w="115" w:type="dxa"/>
              <w:right w:w="115" w:type="dxa"/>
            </w:tcMar>
          </w:tcPr>
          <w:p w14:paraId="7B7A3795" w14:textId="18FBB546" w:rsidR="006F32AC" w:rsidRPr="005F40F8" w:rsidRDefault="006F32AC" w:rsidP="00742A86">
            <w:pPr>
              <w:pStyle w:val="Heading2"/>
              <w:outlineLvl w:val="1"/>
            </w:pPr>
            <w:r>
              <w:lastRenderedPageBreak/>
              <w:t xml:space="preserve">Step </w:t>
            </w:r>
            <w:fldSimple w:instr=" SEQ stepList \* MERGEFORMAT ">
              <w:r w:rsidR="007C1E85">
                <w:rPr>
                  <w:noProof/>
                </w:rPr>
                <w:t>11</w:t>
              </w:r>
            </w:fldSimple>
            <w:r>
              <w:rPr>
                <w:noProof/>
              </w:rPr>
              <w:t xml:space="preserve">: </w:t>
            </w:r>
            <w:r>
              <w:t xml:space="preserve">Compare </w:t>
            </w:r>
            <w:r w:rsidRPr="005F4AAE">
              <w:t>the new calculation with the current amount</w:t>
            </w:r>
          </w:p>
        </w:tc>
        <w:tc>
          <w:tcPr>
            <w:tcW w:w="7612" w:type="dxa"/>
            <w:tcMar>
              <w:top w:w="432" w:type="dxa"/>
              <w:left w:w="115" w:type="dxa"/>
              <w:right w:w="115" w:type="dxa"/>
            </w:tcMar>
          </w:tcPr>
          <w:p w14:paraId="76AC3408" w14:textId="1BC9ECF9" w:rsidR="006F32AC" w:rsidRDefault="006F32AC" w:rsidP="00742A86">
            <w:pPr>
              <w:pStyle w:val="Body"/>
            </w:pPr>
            <w:r>
              <w:t>Compare your current child support to the new amount to see if there is a "material change in circumstances"</w:t>
            </w:r>
            <w:r w:rsidR="00642131">
              <w:t>.</w:t>
            </w:r>
          </w:p>
          <w:p w14:paraId="47551F93" w14:textId="77777777" w:rsidR="006F32AC" w:rsidRDefault="006F32AC" w:rsidP="00742A86">
            <w:pPr>
              <w:pStyle w:val="Body"/>
            </w:pPr>
            <w:r>
              <w:t>If the new child support amount is 15% more or less than the old amount, the court presumes there is a "material change in circumstances."</w:t>
            </w:r>
          </w:p>
          <w:p w14:paraId="27A9303B" w14:textId="77777777" w:rsidR="006F32AC" w:rsidRDefault="006F32AC" w:rsidP="00742A86">
            <w:pPr>
              <w:pStyle w:val="Heading4"/>
              <w:outlineLvl w:val="3"/>
            </w:pPr>
            <w:r>
              <w:t>For example</w:t>
            </w:r>
          </w:p>
          <w:p w14:paraId="20AC1B81" w14:textId="77777777" w:rsidR="006F32AC" w:rsidRDefault="006F32AC" w:rsidP="00742A86">
            <w:pPr>
              <w:pStyle w:val="Example"/>
            </w:pPr>
            <w:r>
              <w:t>If your current child support amount is $100 per month, there would be a material change if the new amount is:</w:t>
            </w:r>
          </w:p>
          <w:p w14:paraId="05A7F610" w14:textId="77777777" w:rsidR="006F32AC" w:rsidRDefault="006F32AC" w:rsidP="00F71466">
            <w:pPr>
              <w:pStyle w:val="Example-bulleted"/>
            </w:pPr>
            <w:r>
              <w:t>$85 or less, or</w:t>
            </w:r>
          </w:p>
          <w:p w14:paraId="1AB342D2" w14:textId="4521CDD3" w:rsidR="006F32AC" w:rsidRPr="00712AC8" w:rsidRDefault="006F32AC" w:rsidP="00F71466">
            <w:pPr>
              <w:pStyle w:val="Example-bulleted"/>
            </w:pPr>
            <w:r>
              <w:t>$115 or more.</w:t>
            </w:r>
          </w:p>
        </w:tc>
      </w:tr>
      <w:tr w:rsidR="002155F8" w14:paraId="560FA425" w14:textId="77777777" w:rsidTr="004537B5">
        <w:trPr>
          <w:jc w:val="center"/>
        </w:trPr>
        <w:tc>
          <w:tcPr>
            <w:tcW w:w="2628" w:type="dxa"/>
            <w:tcMar>
              <w:top w:w="360" w:type="dxa"/>
              <w:left w:w="115" w:type="dxa"/>
              <w:right w:w="115" w:type="dxa"/>
            </w:tcMar>
          </w:tcPr>
          <w:p w14:paraId="3C0D7D8B" w14:textId="620C56CB" w:rsidR="002155F8" w:rsidRDefault="002155F8" w:rsidP="00742A86">
            <w:pPr>
              <w:pStyle w:val="Heading2"/>
              <w:outlineLvl w:val="1"/>
            </w:pPr>
            <w:r>
              <w:t xml:space="preserve">Step </w:t>
            </w:r>
            <w:fldSimple w:instr=" SEQ stepList \* MERGEFORMAT ">
              <w:r w:rsidR="007C1E85">
                <w:rPr>
                  <w:noProof/>
                </w:rPr>
                <w:t>12</w:t>
              </w:r>
            </w:fldSimple>
            <w:r>
              <w:rPr>
                <w:noProof/>
              </w:rPr>
              <w:t>:</w:t>
            </w:r>
            <w:r w:rsidR="0094279F">
              <w:rPr>
                <w:noProof/>
              </w:rPr>
              <w:t xml:space="preserve"> </w:t>
            </w:r>
            <w:r>
              <w:rPr>
                <w:noProof/>
              </w:rPr>
              <w:t xml:space="preserve">Do not wait to file your </w:t>
            </w:r>
            <w:r w:rsidR="00193F31">
              <w:rPr>
                <w:noProof/>
              </w:rPr>
              <w:t>M</w:t>
            </w:r>
            <w:r>
              <w:rPr>
                <w:noProof/>
              </w:rPr>
              <w:t xml:space="preserve">otion to </w:t>
            </w:r>
            <w:r w:rsidR="00193F31">
              <w:rPr>
                <w:noProof/>
              </w:rPr>
              <w:t>M</w:t>
            </w:r>
            <w:r>
              <w:rPr>
                <w:noProof/>
              </w:rPr>
              <w:t>odify</w:t>
            </w:r>
          </w:p>
        </w:tc>
        <w:tc>
          <w:tcPr>
            <w:tcW w:w="7612" w:type="dxa"/>
            <w:tcMar>
              <w:top w:w="432" w:type="dxa"/>
              <w:left w:w="115" w:type="dxa"/>
              <w:right w:w="115" w:type="dxa"/>
            </w:tcMar>
          </w:tcPr>
          <w:p w14:paraId="34A5D97C" w14:textId="6F113BB5" w:rsidR="002155F8" w:rsidRPr="00D31AD1" w:rsidRDefault="002155F8" w:rsidP="00742A86">
            <w:pPr>
              <w:pStyle w:val="Body"/>
            </w:pPr>
            <w:r w:rsidRPr="00D31AD1">
              <w:t xml:space="preserve">File </w:t>
            </w:r>
            <w:r>
              <w:t xml:space="preserve">your </w:t>
            </w:r>
            <w:r w:rsidRPr="00D31AD1">
              <w:rPr>
                <w:b/>
              </w:rPr>
              <w:t>Motion to Modify Child Support</w:t>
            </w:r>
            <w:r w:rsidR="00E9643F">
              <w:t xml:space="preserve"> </w:t>
            </w:r>
            <w:r>
              <w:t>and give the other parent a copy of your motion as soon as you can after there is a “material change of circumstances.”</w:t>
            </w:r>
          </w:p>
          <w:p w14:paraId="376CE029" w14:textId="77777777" w:rsidR="002155F8" w:rsidRDefault="002155F8" w:rsidP="00742A86">
            <w:pPr>
              <w:pStyle w:val="Body"/>
            </w:pPr>
            <w:r>
              <w:t xml:space="preserve">Until you file your motion with the court, </w:t>
            </w:r>
            <w:r w:rsidRPr="0069394C">
              <w:rPr>
                <w:b/>
                <w:bCs/>
              </w:rPr>
              <w:t>the parent who owes child support still owes the amount in your current order</w:t>
            </w:r>
            <w:r>
              <w:t xml:space="preserve">. </w:t>
            </w:r>
          </w:p>
          <w:p w14:paraId="489F23F8" w14:textId="5B255069" w:rsidR="002155F8" w:rsidRPr="001361DF" w:rsidRDefault="002155F8" w:rsidP="00742A86">
            <w:pPr>
              <w:pStyle w:val="Body"/>
            </w:pPr>
            <w:r w:rsidRPr="001361DF">
              <w:t>If the judge agrees to change the amount of your child sup</w:t>
            </w:r>
            <w:r w:rsidRPr="00EE10F5">
              <w:t>port, the judge will sign a new child support order.</w:t>
            </w:r>
            <w:r w:rsidR="00E9643F">
              <w:t xml:space="preserve"> </w:t>
            </w:r>
            <w:r>
              <w:rPr>
                <w:b/>
                <w:bCs/>
              </w:rPr>
              <w:t>T</w:t>
            </w:r>
            <w:r w:rsidRPr="00EE10F5">
              <w:rPr>
                <w:b/>
                <w:bCs/>
              </w:rPr>
              <w:t>he new order includes the date the amount changed. This date is usually in the past.</w:t>
            </w:r>
            <w:r w:rsidRPr="001361DF">
              <w:t xml:space="preserve"> It will not be earlier than the date you filed your motion</w:t>
            </w:r>
            <w:r>
              <w:t xml:space="preserve"> and gave a copy to the other parent</w:t>
            </w:r>
            <w:r w:rsidRPr="001361DF">
              <w:t>.</w:t>
            </w:r>
          </w:p>
          <w:p w14:paraId="0785F547" w14:textId="77777777" w:rsidR="002155F8" w:rsidRDefault="002155F8" w:rsidP="00742A86">
            <w:pPr>
              <w:pStyle w:val="Heading4"/>
              <w:outlineLvl w:val="3"/>
            </w:pPr>
            <w:r>
              <w:t>For example</w:t>
            </w:r>
          </w:p>
          <w:p w14:paraId="3F8BFB78" w14:textId="77777777" w:rsidR="00641249" w:rsidRPr="00641249" w:rsidRDefault="00641249" w:rsidP="00F71466">
            <w:pPr>
              <w:pStyle w:val="Example-bulleted"/>
            </w:pPr>
            <w:r w:rsidRPr="00641249">
              <w:t>The other parent gets a new job making a lot more money on March 1.</w:t>
            </w:r>
          </w:p>
          <w:p w14:paraId="783AFC1D" w14:textId="7843768C" w:rsidR="00641249" w:rsidRPr="00641249" w:rsidRDefault="00641249" w:rsidP="00F71466">
            <w:pPr>
              <w:pStyle w:val="Example-bulleted"/>
            </w:pPr>
            <w:r w:rsidRPr="00641249">
              <w:t>You recalculate child support.</w:t>
            </w:r>
            <w:r w:rsidR="00E9643F">
              <w:t xml:space="preserve"> </w:t>
            </w:r>
            <w:r w:rsidRPr="00641249">
              <w:t>The other parent will owe you more child support each month.</w:t>
            </w:r>
          </w:p>
          <w:p w14:paraId="09E6D65B" w14:textId="455A9C98" w:rsidR="00641249" w:rsidRPr="00641249" w:rsidRDefault="00641249" w:rsidP="00F71466">
            <w:pPr>
              <w:pStyle w:val="Example-bulleted"/>
            </w:pPr>
            <w:r w:rsidRPr="00641249">
              <w:t xml:space="preserve"> You file a motion to modify child support with the court and give the other parent a copy June 21.</w:t>
            </w:r>
          </w:p>
          <w:p w14:paraId="77BA113C" w14:textId="77777777" w:rsidR="00641249" w:rsidRPr="00641249" w:rsidRDefault="00641249" w:rsidP="00F71466">
            <w:pPr>
              <w:pStyle w:val="Example-bulleted"/>
            </w:pPr>
            <w:r w:rsidRPr="00641249">
              <w:t>The judge agrees to change your child support and grants your motion.</w:t>
            </w:r>
          </w:p>
          <w:p w14:paraId="38342322" w14:textId="4F27CFC5" w:rsidR="00641249" w:rsidRPr="00641249" w:rsidRDefault="00641249" w:rsidP="00F71466">
            <w:pPr>
              <w:pStyle w:val="Example-bulleted"/>
            </w:pPr>
            <w:r w:rsidRPr="00641249">
              <w:lastRenderedPageBreak/>
              <w:t>The judge signs a new child support order on September 1.</w:t>
            </w:r>
          </w:p>
          <w:p w14:paraId="43349E67" w14:textId="77777777" w:rsidR="00641249" w:rsidRPr="00641249" w:rsidRDefault="00641249" w:rsidP="00F71466">
            <w:pPr>
              <w:pStyle w:val="Example-bulleted"/>
            </w:pPr>
            <w:r w:rsidRPr="00641249">
              <w:t>The court cannot order child support to be changed before you filed your motion and gave a copy to the other parent.</w:t>
            </w:r>
          </w:p>
          <w:p w14:paraId="54ADA118" w14:textId="40BE2D0C" w:rsidR="00641249" w:rsidRPr="00641249" w:rsidRDefault="00641249" w:rsidP="00F71466">
            <w:pPr>
              <w:pStyle w:val="Example-bulleted"/>
            </w:pPr>
            <w:r w:rsidRPr="00641249">
              <w:t>The new order says that the new child support amount starts July 1.</w:t>
            </w:r>
          </w:p>
          <w:p w14:paraId="6C961E27" w14:textId="240A0118" w:rsidR="002155F8" w:rsidRDefault="00641249" w:rsidP="00F71466">
            <w:pPr>
              <w:pStyle w:val="Example-bulleted"/>
            </w:pPr>
            <w:r w:rsidRPr="00641249">
              <w:t>Because you did not file your motion until June, the other parent only has to pay the old amount of child support from March 1 to July 1.</w:t>
            </w:r>
          </w:p>
        </w:tc>
      </w:tr>
      <w:tr w:rsidR="00024A31" w14:paraId="5004A13A" w14:textId="77777777" w:rsidTr="004537B5">
        <w:trPr>
          <w:jc w:val="center"/>
        </w:trPr>
        <w:tc>
          <w:tcPr>
            <w:tcW w:w="2628" w:type="dxa"/>
            <w:tcMar>
              <w:top w:w="360" w:type="dxa"/>
              <w:left w:w="115" w:type="dxa"/>
              <w:right w:w="115" w:type="dxa"/>
            </w:tcMar>
          </w:tcPr>
          <w:p w14:paraId="58593056" w14:textId="2C65A831" w:rsidR="00024A31" w:rsidRDefault="00024A31" w:rsidP="009E5343">
            <w:pPr>
              <w:pStyle w:val="Heading2"/>
              <w:outlineLvl w:val="1"/>
            </w:pPr>
            <w:r>
              <w:lastRenderedPageBreak/>
              <w:t xml:space="preserve">Step </w:t>
            </w:r>
            <w:fldSimple w:instr=" SEQ stepList  \* MERGEFORMAT  \* MERGEFORMAT ">
              <w:r w:rsidR="007C1E85">
                <w:rPr>
                  <w:noProof/>
                </w:rPr>
                <w:t>13</w:t>
              </w:r>
            </w:fldSimple>
            <w:r>
              <w:t xml:space="preserve">: </w:t>
            </w:r>
            <w:r w:rsidRPr="0082550D">
              <w:t>Fill out the Motion to Modify</w:t>
            </w:r>
            <w:r>
              <w:t xml:space="preserve"> forms</w:t>
            </w:r>
          </w:p>
        </w:tc>
        <w:tc>
          <w:tcPr>
            <w:tcW w:w="7612" w:type="dxa"/>
            <w:tcMar>
              <w:top w:w="432" w:type="dxa"/>
              <w:left w:w="115" w:type="dxa"/>
              <w:right w:w="115" w:type="dxa"/>
            </w:tcMar>
          </w:tcPr>
          <w:p w14:paraId="02D12D70" w14:textId="77777777" w:rsidR="00024A31" w:rsidRDefault="00024A31" w:rsidP="00742A86">
            <w:pPr>
              <w:pStyle w:val="Heading3"/>
              <w:outlineLvl w:val="2"/>
            </w:pPr>
            <w:r>
              <w:t>Use</w:t>
            </w:r>
          </w:p>
          <w:p w14:paraId="2DC8E400" w14:textId="52F239CA" w:rsidR="00024A31" w:rsidRPr="0082550D" w:rsidRDefault="00024A31" w:rsidP="00F3576D">
            <w:pPr>
              <w:pStyle w:val="ListParagraph"/>
              <w:rPr>
                <w:b/>
                <w:bCs/>
              </w:rPr>
            </w:pPr>
            <w:r w:rsidRPr="0082550D">
              <w:rPr>
                <w:b/>
                <w:bCs/>
              </w:rPr>
              <w:t xml:space="preserve">Motion to Modify Custody, Visitation &amp; Support Packet, </w:t>
            </w:r>
            <w:hyperlink r:id="rId80" w:anchor="shc-pac12" w:history="1">
              <w:r w:rsidRPr="0082550D">
                <w:rPr>
                  <w:rStyle w:val="Hyperlink"/>
                  <w:b/>
                  <w:bCs/>
                </w:rPr>
                <w:t>SHC-PAC12</w:t>
              </w:r>
            </w:hyperlink>
            <w:r w:rsidRPr="0082550D">
              <w:br/>
            </w:r>
            <w:r>
              <w:t>3</w:t>
            </w:r>
            <w:r w:rsidRPr="0082550D">
              <w:t xml:space="preserve"> of the forms in this packet are affidavits:</w:t>
            </w:r>
          </w:p>
          <w:p w14:paraId="0EDFA454" w14:textId="3BD8C019" w:rsidR="00024A31" w:rsidRPr="0082550D" w:rsidRDefault="00024A31" w:rsidP="00F3576D">
            <w:pPr>
              <w:pStyle w:val="ListPlevel2"/>
            </w:pPr>
            <w:r w:rsidRPr="0082550D">
              <w:t>Wait to sign</w:t>
            </w:r>
            <w:r>
              <w:t xml:space="preserve"> them</w:t>
            </w:r>
            <w:r w:rsidRPr="0082550D">
              <w:t xml:space="preserve"> until you are in front of someone who has the power to take oaths, like a notary public.</w:t>
            </w:r>
            <w:r w:rsidR="00E9643F">
              <w:t xml:space="preserve"> </w:t>
            </w:r>
          </w:p>
          <w:p w14:paraId="34AFEA35" w14:textId="2A70FF00" w:rsidR="00024A31" w:rsidRPr="0082550D" w:rsidRDefault="00024A31" w:rsidP="00F3576D">
            <w:pPr>
              <w:pStyle w:val="ListPlevel2"/>
            </w:pPr>
            <w:r w:rsidRPr="0082550D">
              <w:t>The court clerk can do this for free.</w:t>
            </w:r>
            <w:r w:rsidR="00E9643F">
              <w:t xml:space="preserve"> </w:t>
            </w:r>
          </w:p>
          <w:p w14:paraId="5BB8B5DD" w14:textId="77777777" w:rsidR="00024A31" w:rsidRDefault="00024A31" w:rsidP="00F3576D">
            <w:pPr>
              <w:pStyle w:val="ListPlevel2"/>
            </w:pPr>
            <w:r w:rsidRPr="0082550D">
              <w:t>Bring a valid photo ID with you</w:t>
            </w:r>
          </w:p>
          <w:p w14:paraId="5825CB7B" w14:textId="319FD9FE" w:rsidR="00024A31" w:rsidRPr="00F453A8" w:rsidRDefault="00024A31" w:rsidP="00F3576D">
            <w:pPr>
              <w:pStyle w:val="ListPlevel2"/>
            </w:pPr>
            <w:r>
              <w:t>If you cannot get to a notary public or someone who has the power to take oaths, you can "self-certify".</w:t>
            </w:r>
            <w:r w:rsidR="00E9643F">
              <w:t xml:space="preserve"> </w:t>
            </w:r>
            <w:r>
              <w:t>Use:</w:t>
            </w:r>
            <w:r>
              <w:br/>
            </w:r>
            <w:r w:rsidRPr="00F453A8">
              <w:rPr>
                <w:b/>
                <w:bCs/>
              </w:rPr>
              <w:t xml:space="preserve">Self-Certification (No Notary Available) </w:t>
            </w:r>
            <w:hyperlink r:id="rId81" w:history="1">
              <w:r w:rsidRPr="00F453A8">
                <w:rPr>
                  <w:rStyle w:val="Hyperlink"/>
                  <w:b/>
                  <w:bCs/>
                </w:rPr>
                <w:t>TF-835</w:t>
              </w:r>
            </w:hyperlink>
            <w:r>
              <w:t xml:space="preserve"> [Fill-In PDF]</w:t>
            </w:r>
          </w:p>
          <w:p w14:paraId="3CFC129D" w14:textId="77777777" w:rsidR="00024A31" w:rsidRDefault="00024A31" w:rsidP="00742A86">
            <w:pPr>
              <w:pStyle w:val="Heading3"/>
              <w:outlineLvl w:val="2"/>
            </w:pPr>
            <w:r>
              <w:t xml:space="preserve">Watch </w:t>
            </w:r>
          </w:p>
          <w:p w14:paraId="2D62DE36" w14:textId="5C7AB66B" w:rsidR="00024A31" w:rsidRDefault="009C0370" w:rsidP="00F3576D">
            <w:pPr>
              <w:pStyle w:val="ListParagraph"/>
            </w:pPr>
            <w:hyperlink r:id="rId82" w:history="1">
              <w:r w:rsidR="00024A31" w:rsidRPr="00D817E4">
                <w:rPr>
                  <w:rStyle w:val="Hyperlink"/>
                  <w:b/>
                  <w:bCs/>
                </w:rPr>
                <w:t>Motions Part 1: How to Ask the Court For Something</w:t>
              </w:r>
            </w:hyperlink>
            <w:r w:rsidR="00024A31">
              <w:t xml:space="preserve"> </w:t>
            </w:r>
          </w:p>
          <w:p w14:paraId="44F39AE7" w14:textId="77777777" w:rsidR="00024A31" w:rsidRDefault="00024A31" w:rsidP="00742A86">
            <w:pPr>
              <w:pStyle w:val="Heading3"/>
              <w:outlineLvl w:val="2"/>
            </w:pPr>
            <w:r>
              <w:t>Links in this step</w:t>
            </w:r>
          </w:p>
          <w:p w14:paraId="508A6F3A" w14:textId="77777777" w:rsidR="00024A31" w:rsidRDefault="00024A31" w:rsidP="00742A86">
            <w:pPr>
              <w:pStyle w:val="Body"/>
            </w:pPr>
            <w:r w:rsidRPr="0082550D">
              <w:rPr>
                <w:b/>
                <w:bCs/>
              </w:rPr>
              <w:t>Motion to Modify Custody, Visitation &amp; Support Packet, SHC-PAC12</w:t>
            </w:r>
            <w:r>
              <w:rPr>
                <w:b/>
                <w:bCs/>
              </w:rPr>
              <w:br/>
            </w:r>
            <w:r w:rsidRPr="0082550D">
              <w:t>courts.alaska.gov/shc/family/shcforms.htm#shc-pac12</w:t>
            </w:r>
          </w:p>
          <w:p w14:paraId="69D9DFB5" w14:textId="6AB51C35" w:rsidR="00024A31" w:rsidRDefault="00024A31" w:rsidP="00742A86">
            <w:pPr>
              <w:pStyle w:val="Body"/>
            </w:pPr>
            <w:r w:rsidRPr="0082550D">
              <w:rPr>
                <w:b/>
                <w:bCs/>
              </w:rPr>
              <w:t xml:space="preserve">Self-Certification </w:t>
            </w:r>
            <w:hyperlink r:id="rId83" w:history="1">
              <w:r w:rsidRPr="0082550D">
                <w:rPr>
                  <w:rStyle w:val="Hyperlink"/>
                  <w:b/>
                  <w:bCs/>
                </w:rPr>
                <w:t>TF-835</w:t>
              </w:r>
            </w:hyperlink>
            <w:r>
              <w:br/>
            </w:r>
            <w:r w:rsidRPr="0082550D">
              <w:t>public.courts.alaska.gov/web/forms/docs/tf-835.pdf</w:t>
            </w:r>
          </w:p>
          <w:p w14:paraId="70A0485A" w14:textId="66680236" w:rsidR="00024A31" w:rsidRPr="00D31AD1" w:rsidRDefault="00024A31" w:rsidP="00742A86">
            <w:pPr>
              <w:pStyle w:val="Body"/>
            </w:pPr>
            <w:r w:rsidRPr="00D817E4">
              <w:rPr>
                <w:b/>
                <w:bCs/>
              </w:rPr>
              <w:t>Motions Part 1: How to Ask the Court For Something</w:t>
            </w:r>
            <w:r>
              <w:rPr>
                <w:b/>
                <w:bCs/>
              </w:rPr>
              <w:br/>
            </w:r>
            <w:r w:rsidRPr="005202A6">
              <w:t>youtube.com/</w:t>
            </w:r>
            <w:proofErr w:type="spellStart"/>
            <w:r w:rsidRPr="005202A6">
              <w:t>watch?v</w:t>
            </w:r>
            <w:proofErr w:type="spellEnd"/>
            <w:r w:rsidRPr="005202A6">
              <w:t>=2irmxT0_0EA</w:t>
            </w:r>
          </w:p>
        </w:tc>
      </w:tr>
      <w:tr w:rsidR="006F32AC" w14:paraId="7A7E145E" w14:textId="77777777" w:rsidTr="004537B5">
        <w:trPr>
          <w:jc w:val="center"/>
        </w:trPr>
        <w:tc>
          <w:tcPr>
            <w:tcW w:w="2628" w:type="dxa"/>
            <w:tcMar>
              <w:top w:w="360" w:type="dxa"/>
              <w:left w:w="115" w:type="dxa"/>
              <w:right w:w="115" w:type="dxa"/>
            </w:tcMar>
          </w:tcPr>
          <w:p w14:paraId="61F02CB6" w14:textId="77777777" w:rsidR="006F32AC" w:rsidRDefault="006F32AC" w:rsidP="00742A86">
            <w:pPr>
              <w:pStyle w:val="Body"/>
            </w:pPr>
            <w:r w:rsidRPr="006C0179">
              <w:rPr>
                <w:color w:val="00B0F0"/>
              </w:rPr>
              <w:t>{%</w:t>
            </w:r>
            <w:r>
              <w:rPr>
                <w:color w:val="00B0F0"/>
              </w:rPr>
              <w:t>tr</w:t>
            </w:r>
            <w:r w:rsidRPr="006C0179">
              <w:rPr>
                <w:color w:val="00B0F0"/>
              </w:rPr>
              <w:t xml:space="preserve"> endif %}</w:t>
            </w:r>
          </w:p>
        </w:tc>
        <w:tc>
          <w:tcPr>
            <w:tcW w:w="7612" w:type="dxa"/>
            <w:tcMar>
              <w:top w:w="432" w:type="dxa"/>
              <w:left w:w="115" w:type="dxa"/>
              <w:right w:w="115" w:type="dxa"/>
            </w:tcMar>
          </w:tcPr>
          <w:p w14:paraId="55F03069" w14:textId="77777777" w:rsidR="006F32AC" w:rsidRDefault="006F32AC" w:rsidP="00742A86">
            <w:pPr>
              <w:pStyle w:val="Body"/>
            </w:pPr>
          </w:p>
        </w:tc>
      </w:tr>
      <w:tr w:rsidR="006F32AC" w14:paraId="383EAC14" w14:textId="77777777" w:rsidTr="004537B5">
        <w:trPr>
          <w:jc w:val="center"/>
        </w:trPr>
        <w:tc>
          <w:tcPr>
            <w:tcW w:w="2628" w:type="dxa"/>
            <w:tcMar>
              <w:top w:w="360" w:type="dxa"/>
              <w:left w:w="115" w:type="dxa"/>
              <w:right w:w="115" w:type="dxa"/>
            </w:tcMar>
          </w:tcPr>
          <w:p w14:paraId="77CAABDB" w14:textId="77777777" w:rsidR="006F32AC" w:rsidRDefault="006F32AC" w:rsidP="00742A86">
            <w:pPr>
              <w:pStyle w:val="Body"/>
            </w:pPr>
            <w:r w:rsidRPr="00DA61AF">
              <w:t xml:space="preserve">{%tr if </w:t>
            </w:r>
          </w:p>
          <w:p w14:paraId="236135A1" w14:textId="397DB711" w:rsidR="006F32AC" w:rsidRDefault="006F32AC" w:rsidP="00742A86">
            <w:pPr>
              <w:pStyle w:val="Body"/>
            </w:pP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w:t>
            </w:r>
            <w:r w:rsidRPr="00BE19B4">
              <w:rPr>
                <w:color w:val="00B0F0"/>
              </w:rPr>
              <w:lastRenderedPageBreak/>
              <w:t>date_difference(starting=final_order_date, ending=today()).days &gt; 10</w:t>
            </w:r>
            <w:r>
              <w:rPr>
                <w:color w:val="00B0F0"/>
              </w:rPr>
              <w:t>)</w:t>
            </w:r>
            <w:r w:rsidRPr="00BE19B4">
              <w:rPr>
                <w:color w:val="00B0F0"/>
              </w:rPr>
              <w:t xml:space="preserve"> </w:t>
            </w:r>
            <w:r>
              <w:rPr>
                <w:color w:val="00B0F0"/>
              </w:rPr>
              <w:t>or</w:t>
            </w:r>
          </w:p>
          <w:p w14:paraId="1D03791D" w14:textId="77777777" w:rsidR="006F32AC" w:rsidRDefault="006F32AC" w:rsidP="00742A86">
            <w:pPr>
              <w:pStyle w:val="Body"/>
            </w:pP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BE19B4">
              <w:rPr>
                <w:color w:val="00B0F0"/>
              </w:rPr>
              <w:t>between 11 and 30</w:t>
            </w:r>
            <w:r>
              <w:rPr>
                <w:color w:val="00B0F0"/>
              </w:rPr>
              <w:t>'</w:t>
            </w:r>
            <w:r w:rsidRPr="00BE19B4">
              <w:rPr>
                <w:color w:val="00B0F0"/>
              </w:rPr>
              <w:t>)</w:t>
            </w:r>
            <w:r>
              <w:rPr>
                <w:color w:val="00B0F0"/>
              </w:rPr>
              <w:t xml:space="preserve"> </w:t>
            </w:r>
          </w:p>
          <w:p w14:paraId="59A5C7CE" w14:textId="0E909469" w:rsidR="006F32AC" w:rsidRPr="00414285" w:rsidRDefault="006F32AC" w:rsidP="00742A86">
            <w:pPr>
              <w:pStyle w:val="Body"/>
            </w:pPr>
            <w:r w:rsidRPr="00DA61AF">
              <w:t>or (defined(</w:t>
            </w:r>
            <w:r>
              <w:t>'</w:t>
            </w:r>
            <w:proofErr w:type="spellStart"/>
            <w:r w:rsidRPr="00DA61AF">
              <w:t>guess_final_order_date</w:t>
            </w:r>
            <w:proofErr w:type="spellEnd"/>
            <w:r>
              <w:t>'</w:t>
            </w:r>
            <w:r w:rsidRPr="00DA61AF">
              <w:t xml:space="preserve">) and </w:t>
            </w:r>
            <w:proofErr w:type="spellStart"/>
            <w:r w:rsidRPr="00DA61AF">
              <w:t>guess_final_order_date</w:t>
            </w:r>
            <w:proofErr w:type="spellEnd"/>
            <w:r w:rsidRPr="00DA61AF">
              <w:t xml:space="preserve"> == </w:t>
            </w:r>
            <w:r>
              <w:t>'</w:t>
            </w:r>
            <w:r w:rsidRPr="00DA61AF">
              <w:t>more than 30</w:t>
            </w:r>
            <w:r>
              <w:t>'</w:t>
            </w:r>
            <w:r w:rsidRPr="00DA61AF">
              <w:t>)</w:t>
            </w:r>
            <w:r w:rsidR="00E9643F">
              <w:t xml:space="preserve"> </w:t>
            </w:r>
            <w:r w:rsidRPr="00DA61AF">
              <w:t xml:space="preserve">or </w:t>
            </w:r>
            <w:r w:rsidR="004C6BC7">
              <w:br/>
            </w:r>
            <w:r w:rsidRPr="00DA61AF">
              <w:t>unknown_final</w:t>
            </w:r>
            <w:r>
              <w:t>_date</w:t>
            </w:r>
            <w:r w:rsidRPr="00DA61AF">
              <w:t>[</w:t>
            </w:r>
            <w:r>
              <w:t>'</w:t>
            </w:r>
            <w:r w:rsidRPr="00DA61AF">
              <w:t>set aside</w:t>
            </w:r>
            <w:r>
              <w:t>'</w:t>
            </w:r>
            <w:r w:rsidRPr="00DA61AF">
              <w:t>] %}</w:t>
            </w:r>
          </w:p>
        </w:tc>
        <w:tc>
          <w:tcPr>
            <w:tcW w:w="7612" w:type="dxa"/>
            <w:tcMar>
              <w:top w:w="432" w:type="dxa"/>
              <w:left w:w="115" w:type="dxa"/>
              <w:right w:w="115" w:type="dxa"/>
            </w:tcMar>
          </w:tcPr>
          <w:p w14:paraId="47EF0925" w14:textId="77777777" w:rsidR="006F32AC" w:rsidRPr="00310640" w:rsidRDefault="006F32AC" w:rsidP="00742A86">
            <w:pPr>
              <w:pStyle w:val="Body"/>
            </w:pPr>
          </w:p>
        </w:tc>
      </w:tr>
      <w:tr w:rsidR="006F32AC" w14:paraId="0E147C57" w14:textId="77777777" w:rsidTr="004537B5">
        <w:trPr>
          <w:jc w:val="center"/>
        </w:trPr>
        <w:tc>
          <w:tcPr>
            <w:tcW w:w="2628" w:type="dxa"/>
            <w:tcMar>
              <w:top w:w="360" w:type="dxa"/>
              <w:left w:w="115" w:type="dxa"/>
              <w:right w:w="115" w:type="dxa"/>
            </w:tcMar>
          </w:tcPr>
          <w:p w14:paraId="575C5AB9" w14:textId="6C3447A5" w:rsidR="006F32AC" w:rsidRPr="007D262F" w:rsidRDefault="006F32AC" w:rsidP="00742A86">
            <w:pPr>
              <w:pStyle w:val="Heading2"/>
              <w:outlineLvl w:val="1"/>
            </w:pPr>
            <w:r>
              <w:t xml:space="preserve">Step </w:t>
            </w:r>
            <w:bookmarkStart w:id="11" w:name="Affidavit"/>
            <w:r>
              <w:fldChar w:fldCharType="begin"/>
            </w:r>
            <w:r>
              <w:instrText xml:space="preserve"> SEQ stepList \* MERGEFORMAT </w:instrText>
            </w:r>
            <w:r>
              <w:fldChar w:fldCharType="separate"/>
            </w:r>
            <w:r w:rsidR="007C1E85">
              <w:rPr>
                <w:noProof/>
              </w:rPr>
              <w:t>14</w:t>
            </w:r>
            <w:r>
              <w:rPr>
                <w:noProof/>
              </w:rPr>
              <w:fldChar w:fldCharType="end"/>
            </w:r>
            <w:bookmarkEnd w:id="11"/>
            <w:r>
              <w:rPr>
                <w:noProof/>
              </w:rPr>
              <w:t>:</w:t>
            </w:r>
            <w:r>
              <w:t xml:space="preserve"> </w:t>
            </w:r>
            <w:r w:rsidR="00A76AF8" w:rsidRPr="00A76AF8">
              <w:t>Learn about the Motion to Set Aside Judgment or Order</w:t>
            </w:r>
          </w:p>
        </w:tc>
        <w:tc>
          <w:tcPr>
            <w:tcW w:w="7612" w:type="dxa"/>
            <w:tcMar>
              <w:top w:w="432" w:type="dxa"/>
              <w:left w:w="115" w:type="dxa"/>
              <w:right w:w="115" w:type="dxa"/>
            </w:tcMar>
          </w:tcPr>
          <w:p w14:paraId="6F3CADD8" w14:textId="62F416A7" w:rsidR="00A76AF8" w:rsidRDefault="00A76AF8" w:rsidP="00742A86">
            <w:pPr>
              <w:pStyle w:val="Body"/>
            </w:pPr>
            <w:bookmarkStart w:id="12" w:name="_Hlk136616288"/>
            <w:bookmarkStart w:id="13" w:name="_Hlk136615055"/>
            <w:r>
              <w:t xml:space="preserve">A </w:t>
            </w:r>
            <w:r w:rsidRPr="002A4C3B">
              <w:rPr>
                <w:b/>
              </w:rPr>
              <w:t xml:space="preserve">Motion to Set Aside Judgment or </w:t>
            </w:r>
            <w:r w:rsidRPr="000517A8">
              <w:rPr>
                <w:b/>
              </w:rPr>
              <w:t>Order</w:t>
            </w:r>
            <w:r>
              <w:t xml:space="preserve"> asks the judge to:</w:t>
            </w:r>
          </w:p>
          <w:p w14:paraId="31DE0F10" w14:textId="77777777" w:rsidR="00A76AF8" w:rsidRDefault="00A76AF8" w:rsidP="005D699D">
            <w:pPr>
              <w:pStyle w:val="ListParagraph"/>
            </w:pPr>
            <w:r>
              <w:t xml:space="preserve">Set aside or undo the final child support decision in your case, and </w:t>
            </w:r>
          </w:p>
          <w:p w14:paraId="2EF49E46" w14:textId="77777777" w:rsidR="00A76AF8" w:rsidRDefault="00A76AF8" w:rsidP="005D699D">
            <w:pPr>
              <w:pStyle w:val="ListParagraph"/>
            </w:pPr>
            <w:r>
              <w:t>Start the child support part of your case over again.</w:t>
            </w:r>
          </w:p>
          <w:p w14:paraId="7968A583" w14:textId="77777777" w:rsidR="00A76AF8" w:rsidRDefault="00A76AF8" w:rsidP="00742A86">
            <w:pPr>
              <w:pStyle w:val="Body"/>
            </w:pPr>
            <w:r>
              <w:t xml:space="preserve">Judges rarely agree to do this. </w:t>
            </w:r>
          </w:p>
          <w:p w14:paraId="3EA29ABC" w14:textId="77777777" w:rsidR="00A76AF8" w:rsidRDefault="00A76AF8" w:rsidP="00742A86">
            <w:pPr>
              <w:pStyle w:val="Body"/>
            </w:pPr>
            <w:r>
              <w:t xml:space="preserve">Civil Rule 60(a) and (b) describe the reasons you can use to file this motion. You may decide to file a </w:t>
            </w:r>
            <w:r w:rsidRPr="00BF16B5">
              <w:rPr>
                <w:b/>
              </w:rPr>
              <w:t>Motion to Set Aside Judgment or Order</w:t>
            </w:r>
            <w:r>
              <w:t xml:space="preserve"> if: </w:t>
            </w:r>
          </w:p>
          <w:p w14:paraId="7F16F9C8" w14:textId="741ECACF" w:rsidR="00A76AF8" w:rsidRDefault="00A76AF8" w:rsidP="005D699D">
            <w:pPr>
              <w:pStyle w:val="ListParagraph"/>
            </w:pPr>
            <w:r>
              <w:t>The final order has a problem listed in Civil Rule 60(a) or (b).</w:t>
            </w:r>
            <w:r w:rsidR="00E9643F">
              <w:t xml:space="preserve"> </w:t>
            </w:r>
            <w:r>
              <w:t>The problems are described below.</w:t>
            </w:r>
            <w:r w:rsidR="00E9643F">
              <w:t xml:space="preserve"> </w:t>
            </w:r>
            <w:r>
              <w:t>And</w:t>
            </w:r>
          </w:p>
          <w:p w14:paraId="2F79658B" w14:textId="1F325716" w:rsidR="00A76AF8" w:rsidRDefault="00A76AF8" w:rsidP="005D699D">
            <w:pPr>
              <w:pStyle w:val="ListParagraph"/>
            </w:pPr>
            <w:r>
              <w:t>You can file within a "reasonable time" after the date the court sent your child support order to you.</w:t>
            </w:r>
            <w:r w:rsidR="00E9643F">
              <w:t xml:space="preserve"> </w:t>
            </w:r>
            <w:r>
              <w:t xml:space="preserve">For any of the first 3 reasons in Civil Rule 60(b), you must file within </w:t>
            </w:r>
            <w:r w:rsidRPr="00D4499A">
              <w:rPr>
                <w:b/>
              </w:rPr>
              <w:t>1 year</w:t>
            </w:r>
            <w:r>
              <w:t xml:space="preserve"> of the date the court sent the order to you.</w:t>
            </w:r>
          </w:p>
          <w:p w14:paraId="5F3950F3" w14:textId="77777777" w:rsidR="00A76AF8" w:rsidRDefault="00A76AF8" w:rsidP="00742A86">
            <w:pPr>
              <w:pStyle w:val="Body"/>
            </w:pPr>
            <w:r>
              <w:t>The date the court sent the order to you is in the box at the bottom of the last page of your order.</w:t>
            </w:r>
          </w:p>
          <w:p w14:paraId="79656FC7" w14:textId="2890FA87" w:rsidR="006F32AC" w:rsidRPr="00882A01" w:rsidRDefault="006F32AC" w:rsidP="00742A86">
            <w:pPr>
              <w:pStyle w:val="Body"/>
            </w:pPr>
            <w:r>
              <w:rPr>
                <w:noProof/>
              </w:rPr>
              <w:lastRenderedPageBreak/>
              <w:drawing>
                <wp:inline distT="0" distB="0" distL="0" distR="0" wp14:anchorId="299EED0E" wp14:editId="5AA05E68">
                  <wp:extent cx="4687570" cy="213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rtOfDistrAnnotated.png"/>
                          <pic:cNvPicPr/>
                        </pic:nvPicPr>
                        <pic:blipFill>
                          <a:blip r:embed="rId57">
                            <a:extLst>
                              <a:ext uri="{28A0092B-C50C-407E-A947-70E740481C1C}">
                                <a14:useLocalDpi xmlns:a14="http://schemas.microsoft.com/office/drawing/2010/main" val="0"/>
                              </a:ext>
                            </a:extLst>
                          </a:blip>
                          <a:stretch>
                            <a:fillRect/>
                          </a:stretch>
                        </pic:blipFill>
                        <pic:spPr>
                          <a:xfrm>
                            <a:off x="0" y="0"/>
                            <a:ext cx="4687570" cy="2136140"/>
                          </a:xfrm>
                          <a:prstGeom prst="rect">
                            <a:avLst/>
                          </a:prstGeom>
                        </pic:spPr>
                      </pic:pic>
                    </a:graphicData>
                  </a:graphic>
                </wp:inline>
              </w:drawing>
            </w:r>
          </w:p>
          <w:p w14:paraId="3ABD550E" w14:textId="6F441C4F" w:rsidR="00E6141F" w:rsidRDefault="00E6141F" w:rsidP="00742A86">
            <w:pPr>
              <w:pStyle w:val="Body"/>
            </w:pPr>
            <w:bookmarkStart w:id="14" w:name="_Hlk136614505"/>
            <w:r>
              <w:t>Act quickly!</w:t>
            </w:r>
            <w:r w:rsidRPr="00026B40">
              <w:t xml:space="preserve"> The judge de</w:t>
            </w:r>
            <w:r>
              <w:t>fines</w:t>
            </w:r>
            <w:r w:rsidR="00E9643F">
              <w:t xml:space="preserve"> </w:t>
            </w:r>
            <w:r>
              <w:t>"</w:t>
            </w:r>
            <w:r w:rsidRPr="00026B40">
              <w:t>reasonable</w:t>
            </w:r>
            <w:r>
              <w:t>"</w:t>
            </w:r>
            <w:r w:rsidR="00E9643F">
              <w:t xml:space="preserve"> </w:t>
            </w:r>
            <w:r>
              <w:t>and “in a reasonable</w:t>
            </w:r>
            <w:r w:rsidRPr="00026B40">
              <w:t xml:space="preserve"> time</w:t>
            </w:r>
            <w:r>
              <w:t>"</w:t>
            </w:r>
            <w:r w:rsidRPr="00026B40">
              <w:t xml:space="preserve">. </w:t>
            </w:r>
            <w:r>
              <w:t xml:space="preserve">The judge may refuse to set aside the order if you file </w:t>
            </w:r>
            <w:r w:rsidRPr="00346852">
              <w:rPr>
                <w:b/>
              </w:rPr>
              <w:t>after</w:t>
            </w:r>
            <w:r>
              <w:t xml:space="preserve"> a "reasonable time" has passed</w:t>
            </w:r>
            <w:r w:rsidRPr="00026B40">
              <w:t xml:space="preserve">, even </w:t>
            </w:r>
            <w:r>
              <w:t xml:space="preserve">if your </w:t>
            </w:r>
            <w:r w:rsidRPr="00026B40">
              <w:t xml:space="preserve">reason for </w:t>
            </w:r>
            <w:r>
              <w:t>filing is a good one. Also, include the reason you waited to file your motion.</w:t>
            </w:r>
          </w:p>
          <w:bookmarkEnd w:id="14"/>
          <w:p w14:paraId="5D3D569C" w14:textId="77777777" w:rsidR="00386145" w:rsidRPr="0053332D" w:rsidRDefault="00386145" w:rsidP="00F3576D">
            <w:pPr>
              <w:pStyle w:val="Heading3"/>
              <w:outlineLvl w:val="2"/>
            </w:pPr>
            <w:r w:rsidRPr="0053332D">
              <w:t>Reasons you may file a Motion to Set Aside Judgment or Order</w:t>
            </w:r>
          </w:p>
          <w:p w14:paraId="15308687" w14:textId="77777777" w:rsidR="00386145" w:rsidRDefault="00386145" w:rsidP="00742A86">
            <w:pPr>
              <w:pStyle w:val="Body"/>
            </w:pPr>
            <w:r w:rsidRPr="00882A01">
              <w:rPr>
                <w:b/>
              </w:rPr>
              <w:t>Civil Rule 60(a)</w:t>
            </w:r>
            <w:r w:rsidRPr="00882A01">
              <w:t xml:space="preserve"> </w:t>
            </w:r>
          </w:p>
          <w:p w14:paraId="01A59315" w14:textId="2C500765" w:rsidR="00386145" w:rsidRDefault="00386145" w:rsidP="00742A86">
            <w:pPr>
              <w:pStyle w:val="Body"/>
            </w:pPr>
            <w:r>
              <w:t>T</w:t>
            </w:r>
            <w:r w:rsidRPr="00882A01">
              <w:t>he court made a clerical mistake or accidentally left something out of a document.</w:t>
            </w:r>
            <w:r w:rsidR="00E9643F">
              <w:t xml:space="preserve"> </w:t>
            </w:r>
          </w:p>
          <w:p w14:paraId="48083C48" w14:textId="77777777" w:rsidR="00386145" w:rsidRDefault="00386145" w:rsidP="00F3576D">
            <w:pPr>
              <w:pStyle w:val="Heading4"/>
              <w:outlineLvl w:val="3"/>
            </w:pPr>
            <w:r>
              <w:t>For example</w:t>
            </w:r>
          </w:p>
          <w:p w14:paraId="7EFD8413" w14:textId="77777777" w:rsidR="00386145" w:rsidRDefault="00386145" w:rsidP="00F3576D">
            <w:pPr>
              <w:pStyle w:val="Example-bulleted"/>
            </w:pPr>
            <w:r>
              <w:t>The order has the wrong birthday for one of your children. Or</w:t>
            </w:r>
          </w:p>
          <w:p w14:paraId="5EC0C41D" w14:textId="77777777" w:rsidR="00386145" w:rsidRDefault="00386145" w:rsidP="00F3576D">
            <w:pPr>
              <w:pStyle w:val="Example-bulleted"/>
            </w:pPr>
            <w:r>
              <w:t xml:space="preserve">The order was sent to both parents on January 4, </w:t>
            </w:r>
            <w:r w:rsidRPr="00B20347">
              <w:rPr>
                <w:b/>
              </w:rPr>
              <w:t>2023</w:t>
            </w:r>
            <w:r>
              <w:t xml:space="preserve">, but the date on the order is January 4, </w:t>
            </w:r>
            <w:r w:rsidRPr="00B20347">
              <w:rPr>
                <w:b/>
              </w:rPr>
              <w:t>2022</w:t>
            </w:r>
            <w:r>
              <w:t>.</w:t>
            </w:r>
          </w:p>
          <w:p w14:paraId="24306614" w14:textId="77777777" w:rsidR="00386145" w:rsidRDefault="00386145" w:rsidP="00742A86">
            <w:pPr>
              <w:pStyle w:val="Body"/>
            </w:pPr>
            <w:r w:rsidRPr="00882A01">
              <w:rPr>
                <w:b/>
              </w:rPr>
              <w:t>Civil Rule 60(b)</w:t>
            </w:r>
            <w:r w:rsidRPr="00882A01">
              <w:t xml:space="preserve"> </w:t>
            </w:r>
          </w:p>
          <w:p w14:paraId="6FC8C310" w14:textId="3A8A8C03" w:rsidR="00386145" w:rsidRDefault="00386145" w:rsidP="00742A86">
            <w:pPr>
              <w:pStyle w:val="Body"/>
            </w:pPr>
            <w:r>
              <w:t>The court made a mistake listed below.</w:t>
            </w:r>
          </w:p>
          <w:p w14:paraId="03F026B1" w14:textId="702A312B" w:rsidR="00386145" w:rsidRDefault="00386145" w:rsidP="00742A86">
            <w:pPr>
              <w:pStyle w:val="Body"/>
            </w:pPr>
            <w:r>
              <w:t xml:space="preserve">For the first 3 types of </w:t>
            </w:r>
            <w:proofErr w:type="gramStart"/>
            <w:r>
              <w:t>mistake</w:t>
            </w:r>
            <w:proofErr w:type="gramEnd"/>
            <w:r>
              <w:t xml:space="preserve">, you must file your </w:t>
            </w:r>
            <w:r w:rsidRPr="00FE1224">
              <w:rPr>
                <w:b/>
              </w:rPr>
              <w:t>Motion to Set Aside</w:t>
            </w:r>
          </w:p>
          <w:p w14:paraId="2F08FABE" w14:textId="1DAD35E9" w:rsidR="00386145" w:rsidRDefault="00386145" w:rsidP="00F3576D">
            <w:pPr>
              <w:pStyle w:val="ListParagraph"/>
            </w:pPr>
            <w:r>
              <w:t xml:space="preserve">Within </w:t>
            </w:r>
            <w:r w:rsidRPr="00B96801">
              <w:rPr>
                <w:b/>
                <w:bCs/>
              </w:rPr>
              <w:t>1 year</w:t>
            </w:r>
            <w:r>
              <w:t xml:space="preserve"> of the date the court sent the order to you, </w:t>
            </w:r>
            <w:r w:rsidRPr="003B5500">
              <w:rPr>
                <w:b/>
              </w:rPr>
              <w:t>and</w:t>
            </w:r>
          </w:p>
          <w:p w14:paraId="06880579" w14:textId="18F9E5B7" w:rsidR="00386145" w:rsidRPr="00882A01" w:rsidRDefault="00386145" w:rsidP="00F3576D">
            <w:pPr>
              <w:pStyle w:val="ListParagraph"/>
            </w:pPr>
            <w:r>
              <w:t>The amount of time before you file must be "reasonable.”</w:t>
            </w:r>
          </w:p>
          <w:p w14:paraId="2B469A25" w14:textId="77777777" w:rsidR="00386145" w:rsidRPr="00F3576D" w:rsidRDefault="00386145" w:rsidP="004311E4">
            <w:pPr>
              <w:pStyle w:val="ListParagraphNumberedBold"/>
            </w:pPr>
            <w:r w:rsidRPr="00F3576D">
              <w:t xml:space="preserve">Inadvertence, surprise or </w:t>
            </w:r>
            <w:r w:rsidRPr="004311E4">
              <w:t>excusable</w:t>
            </w:r>
            <w:r w:rsidRPr="00F3576D">
              <w:t xml:space="preserve"> neglect:</w:t>
            </w:r>
          </w:p>
          <w:p w14:paraId="4E945734" w14:textId="3E3D119C" w:rsidR="00386145" w:rsidRDefault="00386145" w:rsidP="00175EC3">
            <w:pPr>
              <w:pStyle w:val="Example-bulleted"/>
            </w:pPr>
            <w:r>
              <w:t xml:space="preserve">A parent made a </w:t>
            </w:r>
            <w:r w:rsidRPr="00882A01">
              <w:t>mistake</w:t>
            </w:r>
            <w:r>
              <w:t xml:space="preserve"> or did </w:t>
            </w:r>
            <w:r w:rsidRPr="00882A01">
              <w:t>not pay close attention</w:t>
            </w:r>
            <w:r w:rsidR="00E9643F">
              <w:t xml:space="preserve"> </w:t>
            </w:r>
            <w:r>
              <w:t>-</w:t>
            </w:r>
            <w:r w:rsidRPr="00882A01">
              <w:t>inadvertence</w:t>
            </w:r>
            <w:r>
              <w:t>,</w:t>
            </w:r>
          </w:p>
          <w:p w14:paraId="2BE256F5" w14:textId="77777777" w:rsidR="00386145" w:rsidRDefault="00386145" w:rsidP="00175EC3">
            <w:pPr>
              <w:pStyle w:val="Example-bulleted"/>
            </w:pPr>
            <w:r>
              <w:t>A</w:t>
            </w:r>
            <w:r w:rsidRPr="00882A01">
              <w:t xml:space="preserve">n unexpected action, sudden confusion or an unanticipated event </w:t>
            </w:r>
            <w:r>
              <w:t xml:space="preserve">- </w:t>
            </w:r>
            <w:r w:rsidRPr="00882A01">
              <w:t xml:space="preserve">surprise, or </w:t>
            </w:r>
          </w:p>
          <w:p w14:paraId="252ED284" w14:textId="77777777" w:rsidR="00386145" w:rsidRDefault="00386145" w:rsidP="00175EC3">
            <w:pPr>
              <w:pStyle w:val="Example-bulleted"/>
            </w:pPr>
            <w:r>
              <w:t>A</w:t>
            </w:r>
            <w:r w:rsidRPr="00882A01">
              <w:t xml:space="preserve"> legitimate excuse for failing to take required action</w:t>
            </w:r>
            <w:r>
              <w:t xml:space="preserve"> - </w:t>
            </w:r>
            <w:r w:rsidRPr="00882A01">
              <w:t>excusable neglect</w:t>
            </w:r>
            <w:r>
              <w:t>.</w:t>
            </w:r>
          </w:p>
          <w:p w14:paraId="104EDFCF" w14:textId="77777777" w:rsidR="00386145" w:rsidRDefault="00386145" w:rsidP="00175EC3">
            <w:pPr>
              <w:pStyle w:val="Heading4"/>
              <w:outlineLvl w:val="3"/>
            </w:pPr>
            <w:r w:rsidRPr="003B5500">
              <w:lastRenderedPageBreak/>
              <w:t>For example</w:t>
            </w:r>
          </w:p>
          <w:p w14:paraId="3CECB11C" w14:textId="77777777" w:rsidR="00386145" w:rsidRDefault="00386145" w:rsidP="00175EC3">
            <w:pPr>
              <w:pStyle w:val="Example"/>
            </w:pPr>
            <w:r>
              <w:t>Y</w:t>
            </w:r>
            <w:r w:rsidRPr="003B5500">
              <w:t>ou ask</w:t>
            </w:r>
            <w:r>
              <w:t xml:space="preserve"> the judge</w:t>
            </w:r>
            <w:r w:rsidRPr="003B5500">
              <w:t xml:space="preserve"> to set aside the decision made at a hearing you missed because</w:t>
            </w:r>
            <w:r>
              <w:t>:</w:t>
            </w:r>
            <w:r w:rsidRPr="003B5500">
              <w:t xml:space="preserve"> </w:t>
            </w:r>
          </w:p>
          <w:p w14:paraId="5F535FC1" w14:textId="77777777" w:rsidR="00386145" w:rsidRDefault="00386145" w:rsidP="00175EC3">
            <w:pPr>
              <w:pStyle w:val="Example-bulleted"/>
            </w:pPr>
            <w:r>
              <w:t>Y</w:t>
            </w:r>
            <w:r w:rsidRPr="003B5500">
              <w:t>ou had a heart attack the day before</w:t>
            </w:r>
            <w:r>
              <w:t>, a</w:t>
            </w:r>
            <w:r w:rsidRPr="003B5500">
              <w:t xml:space="preserve">nd </w:t>
            </w:r>
          </w:p>
          <w:p w14:paraId="1C8D4E20" w14:textId="77777777" w:rsidR="00386145" w:rsidRPr="00882A01" w:rsidRDefault="00386145" w:rsidP="00175EC3">
            <w:pPr>
              <w:pStyle w:val="Example-bulleted"/>
            </w:pPr>
            <w:r>
              <w:t xml:space="preserve">You </w:t>
            </w:r>
            <w:r w:rsidRPr="003B5500">
              <w:t>were in the ICU</w:t>
            </w:r>
            <w:r>
              <w:t>,</w:t>
            </w:r>
            <w:r w:rsidRPr="003B5500">
              <w:t xml:space="preserve"> so </w:t>
            </w:r>
            <w:r>
              <w:t xml:space="preserve">you </w:t>
            </w:r>
            <w:r w:rsidRPr="003B5500">
              <w:t>could</w:t>
            </w:r>
            <w:r>
              <w:t xml:space="preserve"> </w:t>
            </w:r>
            <w:r w:rsidRPr="003B5500">
              <w:t>n</w:t>
            </w:r>
            <w:r>
              <w:t>o</w:t>
            </w:r>
            <w:r w:rsidRPr="003B5500">
              <w:t xml:space="preserve">t </w:t>
            </w:r>
            <w:r>
              <w:t>attend</w:t>
            </w:r>
            <w:r w:rsidRPr="003B5500">
              <w:t>.</w:t>
            </w:r>
          </w:p>
          <w:p w14:paraId="73FAE163" w14:textId="77777777" w:rsidR="00386145" w:rsidRPr="003B5500" w:rsidRDefault="00386145" w:rsidP="00175EC3">
            <w:pPr>
              <w:pStyle w:val="ListParagraphNumberedBold"/>
            </w:pPr>
            <w:r w:rsidRPr="003B5500">
              <w:t>Newly discovered evidence which could not have been discovered by taking reasonable steps within the 10 days allowed to request a new trial</w:t>
            </w:r>
            <w:r>
              <w:t>.</w:t>
            </w:r>
            <w:bookmarkStart w:id="15" w:name="_Hlk14093121"/>
          </w:p>
          <w:p w14:paraId="7AA582E8" w14:textId="77777777" w:rsidR="00386145" w:rsidRPr="003B5500" w:rsidRDefault="00386145" w:rsidP="00742A86">
            <w:pPr>
              <w:pStyle w:val="Heading4"/>
              <w:outlineLvl w:val="3"/>
            </w:pPr>
            <w:r w:rsidRPr="003B5500">
              <w:t>For example</w:t>
            </w:r>
          </w:p>
          <w:p w14:paraId="3A9BE682" w14:textId="77777777" w:rsidR="00386145" w:rsidRPr="003B5500" w:rsidRDefault="00386145" w:rsidP="00175EC3">
            <w:pPr>
              <w:pStyle w:val="Example-bulleted"/>
            </w:pPr>
            <w:r>
              <w:t>Y</w:t>
            </w:r>
            <w:r w:rsidRPr="003B5500">
              <w:t>ou gave your spouse $1</w:t>
            </w:r>
            <w:r>
              <w:t>,</w:t>
            </w:r>
            <w:r w:rsidRPr="003B5500">
              <w:t xml:space="preserve">000 before </w:t>
            </w:r>
            <w:r>
              <w:t xml:space="preserve">the </w:t>
            </w:r>
            <w:r w:rsidRPr="003B5500">
              <w:t>trial to pay the property taxes on your marital home,</w:t>
            </w:r>
            <w:r>
              <w:t xml:space="preserve"> and</w:t>
            </w:r>
          </w:p>
          <w:p w14:paraId="09E6D62E" w14:textId="77777777" w:rsidR="00386145" w:rsidRPr="00882A01" w:rsidRDefault="00386145" w:rsidP="00175EC3">
            <w:pPr>
              <w:pStyle w:val="Example-bulleted"/>
            </w:pPr>
            <w:r>
              <w:t xml:space="preserve">1 </w:t>
            </w:r>
            <w:r w:rsidRPr="003B5500">
              <w:t>month after trial you learn your spouse did not pay the taxes.</w:t>
            </w:r>
            <w:bookmarkEnd w:id="15"/>
          </w:p>
          <w:p w14:paraId="77B36B17" w14:textId="77777777" w:rsidR="00386145" w:rsidRPr="00FE1224" w:rsidRDefault="00386145" w:rsidP="00175EC3">
            <w:pPr>
              <w:pStyle w:val="ListParagraphNumberedBold"/>
            </w:pPr>
            <w:r w:rsidRPr="00FE1224">
              <w:t>Fraud, misrepresentation, or other misconduct from the other side.</w:t>
            </w:r>
          </w:p>
          <w:p w14:paraId="39203D07" w14:textId="77777777" w:rsidR="00386145" w:rsidRPr="008862A2" w:rsidRDefault="00386145" w:rsidP="00742A86">
            <w:pPr>
              <w:pStyle w:val="Heading4"/>
              <w:outlineLvl w:val="3"/>
            </w:pPr>
            <w:r w:rsidRPr="008862A2">
              <w:t>For example</w:t>
            </w:r>
          </w:p>
          <w:p w14:paraId="24D21022" w14:textId="77777777" w:rsidR="00386145" w:rsidRPr="00882A01" w:rsidRDefault="00386145" w:rsidP="00742A86">
            <w:pPr>
              <w:pStyle w:val="Example"/>
            </w:pPr>
            <w:r>
              <w:t>O</w:t>
            </w:r>
            <w:r w:rsidRPr="008862A2">
              <w:t>ne spouse forges an appraisal of the marital home and uses it as evidence at the divorce trial to argue the value of the house.</w:t>
            </w:r>
          </w:p>
          <w:p w14:paraId="06FC1DBB" w14:textId="44C8FB2D" w:rsidR="00386145" w:rsidRPr="00882A01" w:rsidRDefault="00386145" w:rsidP="00175EC3">
            <w:pPr>
              <w:pStyle w:val="Body"/>
            </w:pPr>
            <w:r w:rsidRPr="0053332D">
              <w:t xml:space="preserve">For the next 3 types of </w:t>
            </w:r>
            <w:proofErr w:type="gramStart"/>
            <w:r w:rsidRPr="0053332D">
              <w:t>mistake</w:t>
            </w:r>
            <w:proofErr w:type="gramEnd"/>
            <w:r w:rsidRPr="0053332D">
              <w:t>, the amount of time before you file must be "reasonable.”</w:t>
            </w:r>
          </w:p>
          <w:p w14:paraId="110D3A8C" w14:textId="594B2F0C" w:rsidR="00386145" w:rsidRPr="0053332D" w:rsidRDefault="00386145" w:rsidP="00175EC3">
            <w:pPr>
              <w:pStyle w:val="ListParagraphNumberedBold"/>
              <w:numPr>
                <w:ilvl w:val="0"/>
                <w:numId w:val="22"/>
              </w:numPr>
              <w:ind w:left="405"/>
            </w:pPr>
            <w:r w:rsidRPr="00FE1224">
              <w:t>The judgment is void.</w:t>
            </w:r>
            <w:r w:rsidR="00E9643F">
              <w:t xml:space="preserve"> </w:t>
            </w:r>
          </w:p>
          <w:p w14:paraId="438BB565" w14:textId="77777777" w:rsidR="00386145" w:rsidRPr="00FE1224" w:rsidRDefault="00386145" w:rsidP="00742A86">
            <w:pPr>
              <w:pStyle w:val="Heading4"/>
              <w:outlineLvl w:val="3"/>
            </w:pPr>
            <w:r>
              <w:t xml:space="preserve">For example </w:t>
            </w:r>
          </w:p>
          <w:p w14:paraId="61BAC7CB" w14:textId="44B39A22" w:rsidR="00386145" w:rsidRPr="00E03DC3" w:rsidRDefault="00386145" w:rsidP="00175EC3">
            <w:pPr>
              <w:pStyle w:val="Example-bulleted"/>
            </w:pPr>
            <w:r>
              <w:t>An Alaska court generally does not have the authority or</w:t>
            </w:r>
            <w:r w:rsidR="00E9643F">
              <w:t xml:space="preserve"> </w:t>
            </w:r>
            <w:r>
              <w:t>"jurisdiction" to make a parenting plan for a child who has lived in another state for the past 6 or more months.</w:t>
            </w:r>
            <w:r w:rsidR="00E9643F">
              <w:t xml:space="preserve"> </w:t>
            </w:r>
          </w:p>
          <w:p w14:paraId="558FAA5C" w14:textId="77777777" w:rsidR="00386145" w:rsidRPr="00E03DC3" w:rsidRDefault="00386145" w:rsidP="00175EC3">
            <w:pPr>
              <w:pStyle w:val="Example-bulleted"/>
            </w:pPr>
            <w:r>
              <w:t>If a child was living in Oregon for 6 months before the divorce case started, and</w:t>
            </w:r>
          </w:p>
          <w:p w14:paraId="03876FAE" w14:textId="77777777" w:rsidR="00386145" w:rsidRPr="00E03DC3" w:rsidRDefault="00386145" w:rsidP="00175EC3">
            <w:pPr>
              <w:pStyle w:val="Example-bulleted"/>
            </w:pPr>
            <w:r>
              <w:t xml:space="preserve">A parent hid this detail from the other parent and the court, </w:t>
            </w:r>
          </w:p>
          <w:p w14:paraId="7DD41B08" w14:textId="07807CE7" w:rsidR="00386145" w:rsidRPr="00882A01" w:rsidRDefault="00386145" w:rsidP="00175EC3">
            <w:pPr>
              <w:pStyle w:val="Example-bulleted"/>
            </w:pPr>
            <w:r>
              <w:t>The parenting plan order would be void because the court did not have jurisdiction to decide the parenting plan.</w:t>
            </w:r>
            <w:r w:rsidR="00E9643F">
              <w:t xml:space="preserve"> </w:t>
            </w:r>
          </w:p>
          <w:p w14:paraId="4D1E0448" w14:textId="4546D749" w:rsidR="00386145" w:rsidRPr="00E03DC3" w:rsidRDefault="00386145" w:rsidP="00175EC3">
            <w:pPr>
              <w:pStyle w:val="ListParagraphNumberedBold"/>
            </w:pPr>
            <w:r w:rsidRPr="00E03DC3">
              <w:t>The judgment has been satisfied, released or discharged, or a prior judgment upon which it is based has been reversed or otherwise vacated or it is no longer fair that the judgment should apply at this time.</w:t>
            </w:r>
            <w:r w:rsidR="00E9643F">
              <w:t xml:space="preserve"> </w:t>
            </w:r>
          </w:p>
          <w:p w14:paraId="13971A19" w14:textId="77777777" w:rsidR="00386145" w:rsidRPr="00E03DC3" w:rsidRDefault="00386145" w:rsidP="00742A86">
            <w:pPr>
              <w:pStyle w:val="Heading4"/>
              <w:outlineLvl w:val="3"/>
            </w:pPr>
            <w:r>
              <w:t>For example</w:t>
            </w:r>
          </w:p>
          <w:p w14:paraId="26D0DFB0" w14:textId="14BBB01B" w:rsidR="00386145" w:rsidRPr="00862F80" w:rsidRDefault="00386145" w:rsidP="00175EC3">
            <w:pPr>
              <w:pStyle w:val="Example-bulleted"/>
            </w:pPr>
            <w:r>
              <w:t>The court orders a parent to pay child support. The child files for Emancipation and the judge grants it. Parents do not have to support their emancipated child. The child support judgment</w:t>
            </w:r>
            <w:r w:rsidR="00E9643F">
              <w:t xml:space="preserve"> </w:t>
            </w:r>
            <w:r>
              <w:lastRenderedPageBreak/>
              <w:t>would be released or discharged.</w:t>
            </w:r>
          </w:p>
          <w:p w14:paraId="36223C07" w14:textId="16A8E01D" w:rsidR="00386145" w:rsidRPr="00E03DC3" w:rsidRDefault="00386145" w:rsidP="00175EC3">
            <w:pPr>
              <w:pStyle w:val="ListParagraphNumberedBold"/>
            </w:pPr>
            <w:r w:rsidRPr="00E03DC3">
              <w:t>Any other reason justifying relief from the judgment .</w:t>
            </w:r>
            <w:r w:rsidR="00E9643F">
              <w:t xml:space="preserve"> </w:t>
            </w:r>
          </w:p>
          <w:p w14:paraId="6CEE53DF" w14:textId="5A65B142" w:rsidR="006F32AC" w:rsidRPr="00310640" w:rsidRDefault="00386145" w:rsidP="00175EC3">
            <w:pPr>
              <w:pStyle w:val="Example-bulleted"/>
            </w:pPr>
            <w:r>
              <w:t>You may be able to come up with a different good reason the judge should start the case over again. But your reason</w:t>
            </w:r>
            <w:r w:rsidRPr="00E03DC3">
              <w:t xml:space="preserve"> </w:t>
            </w:r>
            <w:r w:rsidRPr="00E03DC3">
              <w:rPr>
                <w:rFonts w:eastAsia="Times New Roman"/>
                <w:color w:val="000000"/>
              </w:rPr>
              <w:t>cannot</w:t>
            </w:r>
            <w:r w:rsidRPr="00E03DC3">
              <w:t xml:space="preserve"> </w:t>
            </w:r>
            <w:r>
              <w:t>be any</w:t>
            </w:r>
            <w:r w:rsidRPr="00E03DC3">
              <w:t xml:space="preserve"> of the </w:t>
            </w:r>
            <w:r>
              <w:t xml:space="preserve">6 </w:t>
            </w:r>
            <w:r w:rsidRPr="00E03DC3">
              <w:t>listed above – it must be something different.</w:t>
            </w:r>
            <w:bookmarkEnd w:id="12"/>
            <w:bookmarkEnd w:id="13"/>
          </w:p>
        </w:tc>
      </w:tr>
      <w:tr w:rsidR="006F32AC" w14:paraId="598CC45A" w14:textId="77777777" w:rsidTr="004537B5">
        <w:trPr>
          <w:jc w:val="center"/>
        </w:trPr>
        <w:tc>
          <w:tcPr>
            <w:tcW w:w="2628" w:type="dxa"/>
            <w:tcMar>
              <w:top w:w="360" w:type="dxa"/>
              <w:left w:w="115" w:type="dxa"/>
              <w:right w:w="115" w:type="dxa"/>
            </w:tcMar>
          </w:tcPr>
          <w:p w14:paraId="088C142C" w14:textId="13B7DDC8" w:rsidR="006F32AC" w:rsidRPr="005F40F8" w:rsidRDefault="006F32AC" w:rsidP="00742A86">
            <w:pPr>
              <w:pStyle w:val="Heading2"/>
              <w:outlineLvl w:val="1"/>
            </w:pPr>
            <w:r>
              <w:lastRenderedPageBreak/>
              <w:t xml:space="preserve">Step </w:t>
            </w:r>
            <w:fldSimple w:instr=" SEQ stepList \* MERGEFORMAT ">
              <w:r w:rsidR="007C1E85">
                <w:rPr>
                  <w:noProof/>
                </w:rPr>
                <w:t>15</w:t>
              </w:r>
            </w:fldSimple>
            <w:r>
              <w:t xml:space="preserve">: </w:t>
            </w:r>
            <w:r w:rsidRPr="005F6A43">
              <w:t>Fill out forms</w:t>
            </w:r>
            <w:r>
              <w:t xml:space="preserve"> if you want</w:t>
            </w:r>
            <w:r w:rsidRPr="005F6A43">
              <w:t xml:space="preserve"> to file a Motion to Set Aside</w:t>
            </w:r>
          </w:p>
        </w:tc>
        <w:tc>
          <w:tcPr>
            <w:tcW w:w="7612" w:type="dxa"/>
            <w:tcMar>
              <w:top w:w="432" w:type="dxa"/>
              <w:left w:w="115" w:type="dxa"/>
              <w:right w:w="115" w:type="dxa"/>
            </w:tcMar>
          </w:tcPr>
          <w:p w14:paraId="38636F25" w14:textId="52E9E6AD" w:rsidR="006F32AC" w:rsidRDefault="006F32AC" w:rsidP="00742A86">
            <w:pPr>
              <w:pStyle w:val="Body"/>
            </w:pPr>
            <w:r w:rsidRPr="00B97BC5">
              <w:t xml:space="preserve">If you decide to file a </w:t>
            </w:r>
            <w:r w:rsidRPr="00B97BC5">
              <w:rPr>
                <w:b/>
              </w:rPr>
              <w:t>Motion to Set Aside</w:t>
            </w:r>
            <w:r w:rsidRPr="00B97BC5">
              <w:t xml:space="preserve"> because it fits your case:</w:t>
            </w:r>
          </w:p>
          <w:p w14:paraId="7707717A" w14:textId="62F6FD61" w:rsidR="006F32AC" w:rsidRPr="00EC3D00" w:rsidRDefault="006F32AC" w:rsidP="00742A86">
            <w:pPr>
              <w:pStyle w:val="Heading3"/>
              <w:outlineLvl w:val="2"/>
            </w:pPr>
            <w:r w:rsidRPr="00EC3D00">
              <w:t>Use</w:t>
            </w:r>
          </w:p>
          <w:p w14:paraId="51F5FDEC" w14:textId="6FA7DC98" w:rsidR="006F32AC" w:rsidRDefault="006F32AC" w:rsidP="007A1B2B">
            <w:pPr>
              <w:pStyle w:val="ListParagraph"/>
            </w:pPr>
            <w:r w:rsidRPr="00E6141F">
              <w:rPr>
                <w:b/>
              </w:rPr>
              <w:t>Motion and Affidavit to Set Aside the Judgment or Order, SHC-1548</w:t>
            </w:r>
            <w:r w:rsidRPr="00EC3D00">
              <w:t xml:space="preserve"> </w:t>
            </w:r>
            <w:hyperlink r:id="rId84" w:history="1">
              <w:r w:rsidRPr="00EC3D00">
                <w:rPr>
                  <w:rStyle w:val="Hyperlink"/>
                </w:rPr>
                <w:t>Word</w:t>
              </w:r>
            </w:hyperlink>
            <w:r w:rsidRPr="00EC3D00">
              <w:t xml:space="preserve"> | </w:t>
            </w:r>
            <w:hyperlink r:id="rId85" w:history="1">
              <w:r w:rsidRPr="00EC3D00">
                <w:rPr>
                  <w:rStyle w:val="Hyperlink"/>
                </w:rPr>
                <w:t>PDF</w:t>
              </w:r>
            </w:hyperlink>
            <w:r w:rsidR="00E6141F">
              <w:rPr>
                <w:rStyle w:val="Hyperlink"/>
              </w:rPr>
              <w:br/>
            </w:r>
            <w:r w:rsidR="00E6141F" w:rsidRPr="00E6141F">
              <w:t>Wait to sign until you are in front of someone who has the power to take oaths, like a notary public. The court clerk can do this for free.</w:t>
            </w:r>
            <w:r w:rsidR="00E9643F">
              <w:t xml:space="preserve"> </w:t>
            </w:r>
            <w:r w:rsidR="00E6141F" w:rsidRPr="00E6141F">
              <w:t>Bring a valid photo ID with you.</w:t>
            </w:r>
          </w:p>
          <w:p w14:paraId="214E3FE5" w14:textId="234B36CE" w:rsidR="006F32AC" w:rsidRPr="00EC3D00" w:rsidRDefault="006F32AC" w:rsidP="007A1B2B">
            <w:pPr>
              <w:pStyle w:val="ListParagraph"/>
            </w:pPr>
            <w:r>
              <w:t>If you cannot get to a notary public or someone who has the power to take oaths, you can "self-certify".</w:t>
            </w:r>
            <w:r w:rsidR="00E9643F">
              <w:t xml:space="preserve"> </w:t>
            </w:r>
            <w:r>
              <w:t>Use</w:t>
            </w:r>
            <w:r w:rsidR="00B85F10">
              <w:t xml:space="preserve"> </w:t>
            </w:r>
            <w:r w:rsidRPr="00F37083">
              <w:rPr>
                <w:b/>
              </w:rPr>
              <w:t xml:space="preserve">Self-Certification (No Notary Available) </w:t>
            </w:r>
            <w:r w:rsidRPr="00EC5CFC">
              <w:rPr>
                <w:b/>
                <w:spacing w:val="-2"/>
              </w:rPr>
              <w:t>TF-835</w:t>
            </w:r>
            <w:r w:rsidRPr="009466B4">
              <w:t xml:space="preserve"> [</w:t>
            </w:r>
            <w:hyperlink r:id="rId86" w:history="1">
              <w:r w:rsidRPr="00EC5CFC">
                <w:rPr>
                  <w:rStyle w:val="Hyperlink"/>
                  <w:spacing w:val="0"/>
                </w:rPr>
                <w:t>Fill-In PDF</w:t>
              </w:r>
            </w:hyperlink>
            <w:r w:rsidR="00B85F10">
              <w:t>]</w:t>
            </w:r>
          </w:p>
          <w:p w14:paraId="15CC9D77" w14:textId="7F8E0E0E" w:rsidR="006F32AC" w:rsidRPr="009A551C" w:rsidRDefault="006F32AC" w:rsidP="007A1B2B">
            <w:pPr>
              <w:pStyle w:val="ListParagraph"/>
              <w:rPr>
                <w:rStyle w:val="Hyperlink"/>
                <w:color w:val="202529"/>
              </w:rPr>
            </w:pPr>
            <w:r w:rsidRPr="00B97BC5">
              <w:rPr>
                <w:b/>
              </w:rPr>
              <w:t>Proposed Order on Motion, SHC-1302</w:t>
            </w:r>
            <w:r w:rsidRPr="00EC3D00">
              <w:t xml:space="preserve"> </w:t>
            </w:r>
            <w:hyperlink r:id="rId87" w:history="1">
              <w:r w:rsidRPr="00EC3D00">
                <w:rPr>
                  <w:rStyle w:val="Hyperlink"/>
                </w:rPr>
                <w:t>Word</w:t>
              </w:r>
            </w:hyperlink>
            <w:r w:rsidRPr="00EC3D00">
              <w:t xml:space="preserve"> | </w:t>
            </w:r>
            <w:hyperlink r:id="rId88" w:history="1">
              <w:r w:rsidRPr="00EC3D00">
                <w:rPr>
                  <w:rStyle w:val="Hyperlink"/>
                </w:rPr>
                <w:t>PDF</w:t>
              </w:r>
            </w:hyperlink>
          </w:p>
          <w:p w14:paraId="4E88903C" w14:textId="244EB10C" w:rsidR="006F32AC" w:rsidRPr="00DD00AA" w:rsidRDefault="006F32AC" w:rsidP="007A1B2B">
            <w:pPr>
              <w:pStyle w:val="ListParagraph"/>
              <w:rPr>
                <w:rStyle w:val="Hyperlink"/>
                <w:color w:val="202529"/>
              </w:rPr>
            </w:pPr>
            <w:r w:rsidRPr="009A551C">
              <w:rPr>
                <w:b/>
                <w:bCs/>
                <w:color w:val="000000"/>
              </w:rPr>
              <w:t>Notice of Motion, SHC-1630</w:t>
            </w:r>
            <w:r w:rsidR="00EC4732">
              <w:rPr>
                <w:color w:val="000000"/>
              </w:rPr>
              <w:t xml:space="preserve"> </w:t>
            </w:r>
            <w:hyperlink r:id="rId89" w:tgtFrame="_blank" w:history="1">
              <w:r w:rsidRPr="009A551C">
                <w:rPr>
                  <w:rStyle w:val="Hyperlink"/>
                  <w:color w:val="006699"/>
                </w:rPr>
                <w:t>Word</w:t>
              </w:r>
            </w:hyperlink>
            <w:r w:rsidR="00EC4732">
              <w:rPr>
                <w:color w:val="000000"/>
              </w:rPr>
              <w:t xml:space="preserve"> </w:t>
            </w:r>
            <w:r w:rsidRPr="009A551C">
              <w:rPr>
                <w:color w:val="000000"/>
              </w:rPr>
              <w:t>|</w:t>
            </w:r>
            <w:r w:rsidR="00EC4732">
              <w:rPr>
                <w:color w:val="000000"/>
              </w:rPr>
              <w:t xml:space="preserve"> </w:t>
            </w:r>
            <w:hyperlink r:id="rId90" w:tgtFrame="_blank" w:history="1">
              <w:r w:rsidRPr="009A551C">
                <w:rPr>
                  <w:rStyle w:val="Hyperlink"/>
                  <w:color w:val="006699"/>
                </w:rPr>
                <w:t>PDF</w:t>
              </w:r>
            </w:hyperlink>
          </w:p>
          <w:p w14:paraId="34DEEAC9" w14:textId="77777777" w:rsidR="006F32AC" w:rsidRDefault="006F32AC" w:rsidP="00742A86">
            <w:pPr>
              <w:pStyle w:val="Heading3"/>
              <w:outlineLvl w:val="2"/>
            </w:pPr>
            <w:r>
              <w:t xml:space="preserve">Watch </w:t>
            </w:r>
          </w:p>
          <w:p w14:paraId="66E1EB6C" w14:textId="79EACFC1" w:rsidR="006F32AC" w:rsidRPr="00A66903" w:rsidRDefault="009C0370" w:rsidP="00742A86">
            <w:pPr>
              <w:pStyle w:val="Body"/>
            </w:pPr>
            <w:hyperlink r:id="rId91" w:history="1">
              <w:r w:rsidR="006F32AC" w:rsidRPr="00EC7DA1">
                <w:rPr>
                  <w:rStyle w:val="Hyperlink"/>
                  <w:rFonts w:ascii="Arial" w:hAnsi="Arial" w:cs="Arial"/>
                  <w:b/>
                  <w:bCs/>
                  <w:shd w:val="clear" w:color="auto" w:fill="FFFFFF"/>
                </w:rPr>
                <w:t>Motions Part 1: How to Ask the Court For Something</w:t>
              </w:r>
            </w:hyperlink>
          </w:p>
          <w:p w14:paraId="40B0BAA7" w14:textId="77777777" w:rsidR="006F32AC" w:rsidRDefault="006F32AC" w:rsidP="00742A86">
            <w:pPr>
              <w:pStyle w:val="Heading3"/>
              <w:outlineLvl w:val="2"/>
            </w:pPr>
            <w:r>
              <w:t>Links in this step</w:t>
            </w:r>
          </w:p>
          <w:p w14:paraId="441EF476" w14:textId="36CD80B5" w:rsidR="006F32AC" w:rsidRDefault="006F32AC" w:rsidP="00742A86">
            <w:pPr>
              <w:pStyle w:val="Body"/>
            </w:pPr>
            <w:r w:rsidRPr="00126F72">
              <w:rPr>
                <w:b/>
              </w:rPr>
              <w:t>Motion and Affidavit to Set Aside the Judgment or Order, SHC-1548</w:t>
            </w:r>
            <w:r w:rsidRPr="00126F72">
              <w:br/>
              <w:t xml:space="preserve">as a </w:t>
            </w:r>
            <w:hyperlink r:id="rId92" w:history="1">
              <w:r>
                <w:rPr>
                  <w:rStyle w:val="Hyperlink"/>
                </w:rPr>
                <w:t>Word file</w:t>
              </w:r>
            </w:hyperlink>
            <w:r>
              <w:br/>
            </w:r>
            <w:r w:rsidRPr="00126F72">
              <w:t>courts.alaska.gov/shc/family/docs/shc-1548.doc</w:t>
            </w:r>
            <w:r w:rsidRPr="00126F72">
              <w:br/>
              <w:t xml:space="preserve">as a | </w:t>
            </w:r>
            <w:hyperlink r:id="rId93" w:history="1">
              <w:r>
                <w:rPr>
                  <w:rStyle w:val="Hyperlink"/>
                </w:rPr>
                <w:t>PDF file</w:t>
              </w:r>
            </w:hyperlink>
            <w:r w:rsidRPr="00126F72">
              <w:br/>
              <w:t>courts.alaska.gov/shc/family/docs/shc-1548n.pdf</w:t>
            </w:r>
          </w:p>
          <w:p w14:paraId="44E135A7" w14:textId="0D0C7DA9" w:rsidR="006F32AC" w:rsidRPr="00126F72" w:rsidRDefault="006F32AC" w:rsidP="00742A86">
            <w:pPr>
              <w:pStyle w:val="Body"/>
            </w:pPr>
            <w:r w:rsidRPr="00A11AF7">
              <w:rPr>
                <w:b/>
              </w:rPr>
              <w:t>Self-Certification (No Notary Available) TF-835</w:t>
            </w:r>
            <w:r w:rsidRPr="009466B4">
              <w:t xml:space="preserve"> [</w:t>
            </w:r>
            <w:hyperlink r:id="rId94" w:history="1">
              <w:r w:rsidRPr="00EC5CFC">
                <w:rPr>
                  <w:rStyle w:val="Hyperlink"/>
                  <w:spacing w:val="0"/>
                </w:rPr>
                <w:t>Fill-In PDF</w:t>
              </w:r>
            </w:hyperlink>
            <w:r w:rsidR="00EC5CFC">
              <w:t>]</w:t>
            </w:r>
            <w:r>
              <w:br/>
            </w:r>
            <w:r w:rsidRPr="00A11AF7">
              <w:t>public.courts.alaska.gov/web/forms/docs/tf-835.pdf</w:t>
            </w:r>
          </w:p>
          <w:p w14:paraId="7295365F" w14:textId="27F6DCB1" w:rsidR="006F32AC" w:rsidRPr="00126F72" w:rsidRDefault="006F32AC" w:rsidP="00742A86">
            <w:pPr>
              <w:pStyle w:val="Body"/>
            </w:pPr>
            <w:r w:rsidRPr="00126F72">
              <w:rPr>
                <w:b/>
              </w:rPr>
              <w:t>Proposed Order on Motion, SHC-1302</w:t>
            </w:r>
            <w:r w:rsidRPr="00126F72">
              <w:br/>
              <w:t xml:space="preserve">as a </w:t>
            </w:r>
            <w:hyperlink r:id="rId95" w:history="1">
              <w:r w:rsidRPr="00126F72">
                <w:rPr>
                  <w:rStyle w:val="Hyperlink"/>
                </w:rPr>
                <w:t>Wor</w:t>
              </w:r>
              <w:r>
                <w:rPr>
                  <w:rStyle w:val="Hyperlink"/>
                </w:rPr>
                <w:t>d file</w:t>
              </w:r>
            </w:hyperlink>
            <w:r>
              <w:br/>
            </w:r>
            <w:r w:rsidRPr="00126F72">
              <w:t xml:space="preserve">courts.alaska.gov/shc/family/docs/shc-1302.doc </w:t>
            </w:r>
            <w:r>
              <w:br/>
              <w:t>a</w:t>
            </w:r>
            <w:r w:rsidRPr="00126F72">
              <w:t xml:space="preserve">s a </w:t>
            </w:r>
            <w:hyperlink r:id="rId9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courts.alaska.gov/shc/family/docs/shc-1302n.pdf</w:t>
            </w:r>
          </w:p>
          <w:p w14:paraId="00EE85B9" w14:textId="1427068A" w:rsidR="006F32AC" w:rsidRPr="00187830" w:rsidRDefault="00EC7DA1" w:rsidP="00742A86">
            <w:pPr>
              <w:pStyle w:val="Body"/>
            </w:pPr>
            <w:r w:rsidRPr="00EC7DA1">
              <w:rPr>
                <w:b/>
              </w:rPr>
              <w:t>Notice</w:t>
            </w:r>
            <w:r w:rsidRPr="00EC7DA1">
              <w:rPr>
                <w:b/>
                <w:bCs/>
                <w:color w:val="000000"/>
              </w:rPr>
              <w:t xml:space="preserve"> of Motion, SHC-1630</w:t>
            </w:r>
            <w:r>
              <w:rPr>
                <w:rStyle w:val="Hyperlink"/>
                <w:color w:val="006699"/>
              </w:rPr>
              <w:br/>
            </w:r>
            <w:r w:rsidRPr="00126F72">
              <w:t xml:space="preserve">as a </w:t>
            </w:r>
            <w:hyperlink r:id="rId97" w:history="1">
              <w:r w:rsidRPr="00126F72">
                <w:rPr>
                  <w:rStyle w:val="Hyperlink"/>
                </w:rPr>
                <w:t>Wor</w:t>
              </w:r>
              <w:r>
                <w:rPr>
                  <w:rStyle w:val="Hyperlink"/>
                </w:rPr>
                <w:t>d file</w:t>
              </w:r>
            </w:hyperlink>
            <w:r>
              <w:br/>
            </w:r>
            <w:r w:rsidRPr="00EC7DA1">
              <w:lastRenderedPageBreak/>
              <w:t>courts.alaska.gov/shc/family/docs/shc-1630.doc</w:t>
            </w:r>
            <w:r>
              <w:br/>
              <w:t>a</w:t>
            </w:r>
            <w:r w:rsidRPr="00126F72">
              <w:t xml:space="preserve">s a </w:t>
            </w:r>
            <w:hyperlink r:id="rId98" w:history="1">
              <w:proofErr w:type="spellStart"/>
              <w:r w:rsidRPr="00126F72">
                <w:rPr>
                  <w:rStyle w:val="Hyperlink"/>
                </w:rPr>
                <w:t>PD</w:t>
              </w:r>
              <w:r>
                <w:rPr>
                  <w:rStyle w:val="Hyperlink"/>
                </w:rPr>
                <w:t>f</w:t>
              </w:r>
              <w:proofErr w:type="spellEnd"/>
              <w:r>
                <w:rPr>
                  <w:rStyle w:val="Hyperlink"/>
                </w:rPr>
                <w:t xml:space="preserve"> file</w:t>
              </w:r>
            </w:hyperlink>
            <w:r w:rsidRPr="00126F72">
              <w:br/>
            </w:r>
            <w:r w:rsidRPr="00EC7DA1">
              <w:t>courts.alaska.gov/shc/family/docs/shc-1630n.pdf</w:t>
            </w:r>
          </w:p>
        </w:tc>
      </w:tr>
      <w:tr w:rsidR="006F32AC" w14:paraId="715EFD5B" w14:textId="77777777" w:rsidTr="004537B5">
        <w:trPr>
          <w:jc w:val="center"/>
        </w:trPr>
        <w:tc>
          <w:tcPr>
            <w:tcW w:w="2628" w:type="dxa"/>
            <w:tcMar>
              <w:top w:w="360" w:type="dxa"/>
              <w:left w:w="115" w:type="dxa"/>
              <w:right w:w="115" w:type="dxa"/>
            </w:tcMar>
          </w:tcPr>
          <w:p w14:paraId="42F2BF7E"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75A90CDA" w14:textId="77777777" w:rsidR="006F32AC" w:rsidRPr="00310640" w:rsidRDefault="006F32AC" w:rsidP="00742A86">
            <w:pPr>
              <w:pStyle w:val="Body"/>
            </w:pPr>
          </w:p>
        </w:tc>
      </w:tr>
      <w:tr w:rsidR="006F32AC" w14:paraId="23B392FD" w14:textId="77777777" w:rsidTr="004537B5">
        <w:trPr>
          <w:jc w:val="center"/>
        </w:trPr>
        <w:tc>
          <w:tcPr>
            <w:tcW w:w="2628" w:type="dxa"/>
            <w:tcMar>
              <w:top w:w="360" w:type="dxa"/>
              <w:left w:w="115" w:type="dxa"/>
              <w:right w:w="115" w:type="dxa"/>
            </w:tcMar>
          </w:tcPr>
          <w:p w14:paraId="190C7C98" w14:textId="77777777" w:rsidR="006F32AC" w:rsidRPr="00B31F77" w:rsidRDefault="006F32AC" w:rsidP="00742A86">
            <w:pPr>
              <w:pStyle w:val="Body"/>
            </w:pPr>
            <w:r w:rsidRPr="007D262F">
              <w:t>{%</w:t>
            </w:r>
            <w:r>
              <w:t>tr</w:t>
            </w:r>
            <w:r w:rsidRPr="007D262F">
              <w:t xml:space="preserve"> if </w:t>
            </w:r>
            <w:r w:rsidRPr="000047AE">
              <w:rPr>
                <w:rFonts w:ascii="Tahoma" w:eastAsia="Times New Roman" w:hAnsi="Tahoma" w:cs="Tahoma"/>
              </w:rPr>
              <w:t>user_need</w:t>
            </w:r>
            <w:r>
              <w:rPr>
                <w:rFonts w:ascii="Tahoma" w:eastAsia="Times New Roman" w:hAnsi="Tahoma" w:cs="Tahoma"/>
              </w:rPr>
              <w:t>==</w:t>
            </w:r>
            <w:r>
              <w:t>'</w:t>
            </w:r>
            <w:r w:rsidRPr="004B6CFB">
              <w:t>change foreign order</w:t>
            </w:r>
            <w:r>
              <w:t xml:space="preserve">' </w:t>
            </w:r>
            <w:r w:rsidRPr="007D262F">
              <w:t>%}</w:t>
            </w:r>
          </w:p>
        </w:tc>
        <w:tc>
          <w:tcPr>
            <w:tcW w:w="7612" w:type="dxa"/>
            <w:tcMar>
              <w:top w:w="432" w:type="dxa"/>
              <w:left w:w="115" w:type="dxa"/>
              <w:right w:w="115" w:type="dxa"/>
            </w:tcMar>
          </w:tcPr>
          <w:p w14:paraId="0F149562" w14:textId="77777777" w:rsidR="006F32AC" w:rsidRPr="00310640" w:rsidRDefault="006F32AC" w:rsidP="00742A86">
            <w:pPr>
              <w:pStyle w:val="Body"/>
            </w:pPr>
          </w:p>
        </w:tc>
      </w:tr>
      <w:tr w:rsidR="006F32AC" w14:paraId="4AAEB1BE" w14:textId="77777777" w:rsidTr="004537B5">
        <w:trPr>
          <w:jc w:val="center"/>
        </w:trPr>
        <w:tc>
          <w:tcPr>
            <w:tcW w:w="2628" w:type="dxa"/>
            <w:tcMar>
              <w:top w:w="360" w:type="dxa"/>
              <w:left w:w="115" w:type="dxa"/>
              <w:right w:w="115" w:type="dxa"/>
            </w:tcMar>
          </w:tcPr>
          <w:p w14:paraId="3B1ACB34" w14:textId="092BE949" w:rsidR="006F32AC" w:rsidRDefault="006F32AC" w:rsidP="00742A86">
            <w:pPr>
              <w:pStyle w:val="Heading2"/>
              <w:outlineLvl w:val="1"/>
            </w:pPr>
            <w:r>
              <w:t xml:space="preserve">Step </w:t>
            </w:r>
            <w:fldSimple w:instr=" SEQ stepList \* MERGEFORMAT ">
              <w:r w:rsidR="007C1E85">
                <w:rPr>
                  <w:noProof/>
                </w:rPr>
                <w:t>16</w:t>
              </w:r>
            </w:fldSimple>
            <w:r>
              <w:t xml:space="preserve">: </w:t>
            </w:r>
            <w:r w:rsidRPr="004B6CFB">
              <w:t>Learn about changing your child support order from another state</w:t>
            </w:r>
          </w:p>
        </w:tc>
        <w:tc>
          <w:tcPr>
            <w:tcW w:w="7612" w:type="dxa"/>
            <w:tcMar>
              <w:top w:w="432" w:type="dxa"/>
              <w:left w:w="115" w:type="dxa"/>
              <w:right w:w="115" w:type="dxa"/>
            </w:tcMar>
          </w:tcPr>
          <w:p w14:paraId="0DF254D3" w14:textId="77777777" w:rsidR="006F32AC" w:rsidRDefault="006F32AC" w:rsidP="00742A86">
            <w:pPr>
              <w:pStyle w:val="Body"/>
            </w:pPr>
            <w:r>
              <w:t>It can be complicated to ask an Alaska agency or court to change your child support order from another state.</w:t>
            </w:r>
          </w:p>
          <w:p w14:paraId="24ACC858" w14:textId="36F10F6A" w:rsidR="006F32AC" w:rsidRPr="004B6CFB" w:rsidRDefault="006F32AC" w:rsidP="00742A86">
            <w:pPr>
              <w:pStyle w:val="Body"/>
            </w:pPr>
            <w:r w:rsidRPr="004B6CFB">
              <w:t xml:space="preserve">Contact the Alaska </w:t>
            </w:r>
            <w:r w:rsidR="000C65B5">
              <w:t>Child Support Enforcement Division</w:t>
            </w:r>
            <w:r w:rsidRPr="004B6CFB">
              <w:t xml:space="preserve"> (</w:t>
            </w:r>
            <w:r w:rsidR="000C65B5">
              <w:t>CSED</w:t>
            </w:r>
            <w:r w:rsidRPr="004B6CFB">
              <w:t>)</w:t>
            </w:r>
          </w:p>
          <w:p w14:paraId="138E9976" w14:textId="77777777" w:rsidR="006F32AC" w:rsidRDefault="006F32AC" w:rsidP="00742A86">
            <w:pPr>
              <w:pStyle w:val="Body"/>
            </w:pPr>
            <w:r>
              <w:t xml:space="preserve">They may be able to contact your original agency to help you change the order. </w:t>
            </w:r>
          </w:p>
          <w:p w14:paraId="39E4FC70" w14:textId="03B6476C" w:rsidR="006F32AC" w:rsidRDefault="006F32AC" w:rsidP="00742A86">
            <w:pPr>
              <w:pStyle w:val="Body"/>
            </w:pPr>
            <w:r>
              <w:t xml:space="preserve">Alaska </w:t>
            </w:r>
            <w:r w:rsidR="000C65B5">
              <w:t>Child Support Enforcement Division</w:t>
            </w:r>
            <w:r>
              <w:t xml:space="preserve"> (CS</w:t>
            </w:r>
            <w:r w:rsidR="000C65B5">
              <w:t>E</w:t>
            </w:r>
            <w:r>
              <w:t>D)</w:t>
            </w:r>
          </w:p>
          <w:p w14:paraId="7728DCD4" w14:textId="177E2F1E" w:rsidR="006F32AC" w:rsidRDefault="006F32AC" w:rsidP="003B4C63">
            <w:pPr>
              <w:pStyle w:val="ListParagraph"/>
            </w:pPr>
            <w:r>
              <w:t>Customer Service Call Center:</w:t>
            </w:r>
            <w:r>
              <w:br/>
              <w:t xml:space="preserve">Monday – Thursday, </w:t>
            </w:r>
            <w:r w:rsidR="0008409A">
              <w:t>10</w:t>
            </w:r>
            <w:r>
              <w:t>:</w:t>
            </w:r>
            <w:r w:rsidR="0008409A">
              <w:t>0</w:t>
            </w:r>
            <w:r>
              <w:t>0 am -</w:t>
            </w:r>
            <w:r w:rsidR="0008409A">
              <w:t>3</w:t>
            </w:r>
            <w:r>
              <w:t>:00 pm</w:t>
            </w:r>
          </w:p>
          <w:p w14:paraId="75AC9A96" w14:textId="77777777" w:rsidR="006F32AC" w:rsidRDefault="006F32AC" w:rsidP="003B4C63">
            <w:pPr>
              <w:pStyle w:val="ListPlevel2"/>
            </w:pPr>
            <w:r>
              <w:rPr>
                <w:rFonts w:ascii="Segoe UI Symbol" w:hAnsi="Segoe UI Symbol" w:cs="Segoe UI Symbol"/>
              </w:rPr>
              <w:t>✆</w:t>
            </w:r>
            <w:r>
              <w:t xml:space="preserve"> Phone: (907) 269-6900, </w:t>
            </w:r>
          </w:p>
          <w:p w14:paraId="79B36A25" w14:textId="77777777" w:rsidR="006F32AC" w:rsidRDefault="006F32AC" w:rsidP="003B4C63">
            <w:pPr>
              <w:pStyle w:val="ListPlevel2"/>
            </w:pPr>
            <w:r>
              <w:t>Toll Free (In-state): 800-478-3300</w:t>
            </w:r>
          </w:p>
          <w:p w14:paraId="72FBFECE" w14:textId="77777777" w:rsidR="006F32AC" w:rsidRDefault="006F32AC" w:rsidP="003B4C63">
            <w:pPr>
              <w:pStyle w:val="ListParagraph"/>
            </w:pPr>
            <w:r>
              <w:rPr>
                <w:rFonts w:ascii="Segoe UI Emoji" w:hAnsi="Segoe UI Emoji" w:cs="Segoe UI Emoji"/>
              </w:rPr>
              <w:t>⌨</w:t>
            </w:r>
            <w:r>
              <w:t xml:space="preserve"> Fax: (907) 787-3220</w:t>
            </w:r>
          </w:p>
          <w:p w14:paraId="486B1E4B" w14:textId="77777777" w:rsidR="006F32AC" w:rsidRPr="00471406" w:rsidRDefault="006F32AC" w:rsidP="003B4C63">
            <w:pPr>
              <w:pStyle w:val="ListParagraph"/>
            </w:pPr>
            <w:r>
              <w:t>Email: dor.cssd.customerservice.anchorage@alaska.gov</w:t>
            </w:r>
          </w:p>
          <w:p w14:paraId="14D68351" w14:textId="4E037EEB" w:rsidR="006F32AC" w:rsidRDefault="006F32AC" w:rsidP="003B4C63">
            <w:pPr>
              <w:pStyle w:val="Heading3"/>
              <w:outlineLvl w:val="2"/>
            </w:pPr>
            <w:r>
              <w:t>Contact the child support agency in the state where you got the order</w:t>
            </w:r>
          </w:p>
          <w:p w14:paraId="0478783F" w14:textId="74A13CA1" w:rsidR="006F32AC" w:rsidRDefault="009C0370" w:rsidP="003B4C63">
            <w:pPr>
              <w:pStyle w:val="ListParagraph"/>
            </w:pPr>
            <w:hyperlink r:id="rId99" w:history="1">
              <w:r w:rsidR="006F32AC" w:rsidRPr="002C590F">
                <w:rPr>
                  <w:rStyle w:val="Hyperlink"/>
                </w:rPr>
                <w:t>Contact Information for State Child Support Agencies</w:t>
              </w:r>
            </w:hyperlink>
            <w:r w:rsidR="006F32AC">
              <w:t>.</w:t>
            </w:r>
          </w:p>
          <w:p w14:paraId="1CA9B6BF" w14:textId="689FE5A5" w:rsidR="006F32AC" w:rsidRDefault="006F32AC" w:rsidP="00742A86">
            <w:pPr>
              <w:pStyle w:val="Body"/>
            </w:pPr>
            <w:r>
              <w:t xml:space="preserve"> If you still need more help, you may want to </w:t>
            </w:r>
            <w:hyperlink r:id="rId100" w:history="1">
              <w:r w:rsidRPr="004B6CFB">
                <w:rPr>
                  <w:rStyle w:val="Hyperlink"/>
                </w:rPr>
                <w:t>contact a lawyer</w:t>
              </w:r>
            </w:hyperlink>
            <w:r>
              <w:t>.</w:t>
            </w:r>
          </w:p>
          <w:p w14:paraId="35D47728" w14:textId="77777777" w:rsidR="006F32AC" w:rsidRDefault="006F32AC" w:rsidP="003B4C63">
            <w:pPr>
              <w:pStyle w:val="Heading3"/>
              <w:outlineLvl w:val="2"/>
            </w:pPr>
            <w:r>
              <w:t>Links in this step</w:t>
            </w:r>
          </w:p>
          <w:p w14:paraId="32EC1518" w14:textId="5939E034" w:rsidR="006F32AC" w:rsidRPr="002C590F" w:rsidRDefault="009C0370" w:rsidP="00742A86">
            <w:pPr>
              <w:pStyle w:val="Body"/>
            </w:pPr>
            <w:hyperlink r:id="rId101" w:history="1">
              <w:r w:rsidR="000C65B5">
                <w:rPr>
                  <w:b/>
                </w:rPr>
                <w:t>CSED</w:t>
              </w:r>
              <w:r w:rsidR="006F32AC" w:rsidRPr="002C590F">
                <w:rPr>
                  <w:b/>
                </w:rPr>
                <w:t xml:space="preserve"> – Contact us</w:t>
              </w:r>
            </w:hyperlink>
            <w:r w:rsidR="006F32AC">
              <w:br/>
            </w:r>
            <w:r w:rsidR="006F32AC" w:rsidRPr="002C590F">
              <w:t>childsupport.alaska.gov/child-support-services/contact-us</w:t>
            </w:r>
          </w:p>
          <w:p w14:paraId="25F21236" w14:textId="1C5B0EFF" w:rsidR="006F32AC" w:rsidRPr="002C590F" w:rsidRDefault="009C0370" w:rsidP="00742A86">
            <w:pPr>
              <w:pStyle w:val="Body"/>
            </w:pPr>
            <w:hyperlink r:id="rId102" w:history="1">
              <w:r w:rsidR="006F32AC" w:rsidRPr="002C590F">
                <w:rPr>
                  <w:b/>
                </w:rPr>
                <w:t>Contact Information for State Child Support Agencies</w:t>
              </w:r>
            </w:hyperlink>
            <w:r w:rsidR="006F32AC">
              <w:br/>
            </w:r>
            <w:r w:rsidR="006F32AC" w:rsidRPr="002C590F">
              <w:t>acf.hhs.gov/</w:t>
            </w:r>
            <w:proofErr w:type="spellStart"/>
            <w:r w:rsidR="006F32AC" w:rsidRPr="002C590F">
              <w:t>css</w:t>
            </w:r>
            <w:proofErr w:type="spellEnd"/>
            <w:r w:rsidR="006F32AC" w:rsidRPr="002C590F">
              <w:t>/parents/find-local-child-support-office</w:t>
            </w:r>
          </w:p>
          <w:p w14:paraId="7B14091E" w14:textId="6C5B19E3" w:rsidR="006F32AC" w:rsidRPr="002C590F" w:rsidRDefault="009C0370" w:rsidP="00742A86">
            <w:pPr>
              <w:pStyle w:val="Body"/>
            </w:pPr>
            <w:hyperlink r:id="rId103" w:history="1">
              <w:r w:rsidR="006F32AC" w:rsidRPr="002C590F">
                <w:rPr>
                  <w:b/>
                </w:rPr>
                <w:t>contact a lawyer</w:t>
              </w:r>
            </w:hyperlink>
            <w:r w:rsidR="006F32AC">
              <w:br/>
            </w:r>
            <w:r w:rsidR="006F32AC" w:rsidRPr="002C590F">
              <w:t>courts.alaska.gov/shc/shclawyer.htm</w:t>
            </w:r>
          </w:p>
        </w:tc>
      </w:tr>
      <w:tr w:rsidR="006F32AC" w:rsidRPr="00B31F77" w14:paraId="62BD7236" w14:textId="77777777" w:rsidTr="004537B5">
        <w:trPr>
          <w:jc w:val="center"/>
        </w:trPr>
        <w:tc>
          <w:tcPr>
            <w:tcW w:w="2628" w:type="dxa"/>
            <w:tcMar>
              <w:top w:w="360" w:type="dxa"/>
              <w:left w:w="115" w:type="dxa"/>
              <w:right w:w="115" w:type="dxa"/>
            </w:tcMar>
          </w:tcPr>
          <w:p w14:paraId="2AE5AAF4" w14:textId="77777777" w:rsidR="006F32AC" w:rsidRDefault="006F32AC" w:rsidP="00742A86">
            <w:pPr>
              <w:pStyle w:val="Body"/>
            </w:pPr>
            <w:r w:rsidRPr="006C65ED">
              <w:lastRenderedPageBreak/>
              <w:t>{%tr endif %}</w:t>
            </w:r>
          </w:p>
        </w:tc>
        <w:tc>
          <w:tcPr>
            <w:tcW w:w="7612" w:type="dxa"/>
            <w:tcMar>
              <w:top w:w="432" w:type="dxa"/>
              <w:left w:w="115" w:type="dxa"/>
              <w:right w:w="115" w:type="dxa"/>
            </w:tcMar>
          </w:tcPr>
          <w:p w14:paraId="47DC1FD1" w14:textId="77777777" w:rsidR="006F32AC" w:rsidRDefault="006F32AC" w:rsidP="00742A86">
            <w:pPr>
              <w:pStyle w:val="Body"/>
            </w:pPr>
          </w:p>
        </w:tc>
      </w:tr>
      <w:tr w:rsidR="006F32AC" w:rsidRPr="00B31F77" w14:paraId="6E810B41" w14:textId="77777777" w:rsidTr="004537B5">
        <w:trPr>
          <w:jc w:val="center"/>
        </w:trPr>
        <w:tc>
          <w:tcPr>
            <w:tcW w:w="2628" w:type="dxa"/>
            <w:tcMar>
              <w:top w:w="360" w:type="dxa"/>
              <w:left w:w="115" w:type="dxa"/>
              <w:right w:w="115" w:type="dxa"/>
            </w:tcMar>
          </w:tcPr>
          <w:p w14:paraId="2B1AD223" w14:textId="460663DE" w:rsidR="006F32AC" w:rsidRDefault="006F32AC" w:rsidP="00742A86">
            <w:pPr>
              <w:pStyle w:val="Body"/>
            </w:pPr>
            <w:r w:rsidRPr="00E80FC2">
              <w:rPr>
                <w:color w:val="00B050"/>
              </w:rPr>
              <w:t>{%tr if user_need</w:t>
            </w:r>
            <w:r>
              <w:rPr>
                <w:color w:val="00B050"/>
              </w:rPr>
              <w:t xml:space="preserve"> in ( </w:t>
            </w:r>
            <w:r w:rsidRPr="00E80FC2">
              <w:rPr>
                <w:color w:val="00B050"/>
              </w:rPr>
              <w:t>'enforce foreign order'</w:t>
            </w:r>
            <w:r>
              <w:rPr>
                <w:color w:val="00B050"/>
              </w:rPr>
              <w:t xml:space="preserve">, </w:t>
            </w:r>
            <w:r w:rsidRPr="00E80FC2">
              <w:rPr>
                <w:color w:val="00B050"/>
              </w:rPr>
              <w:t>'enforce AK order'</w:t>
            </w:r>
            <w:r>
              <w:rPr>
                <w:color w:val="00B050"/>
              </w:rPr>
              <w:t xml:space="preserve">) </w:t>
            </w:r>
            <w:r w:rsidRPr="00E80FC2">
              <w:rPr>
                <w:color w:val="00B050"/>
              </w:rPr>
              <w:t>%}</w:t>
            </w:r>
          </w:p>
        </w:tc>
        <w:tc>
          <w:tcPr>
            <w:tcW w:w="7612" w:type="dxa"/>
            <w:tcMar>
              <w:top w:w="432" w:type="dxa"/>
              <w:left w:w="115" w:type="dxa"/>
              <w:right w:w="115" w:type="dxa"/>
            </w:tcMar>
          </w:tcPr>
          <w:p w14:paraId="3EFC421C" w14:textId="77777777" w:rsidR="006F32AC" w:rsidRDefault="006F32AC" w:rsidP="00742A86">
            <w:pPr>
              <w:pStyle w:val="Body"/>
            </w:pPr>
          </w:p>
        </w:tc>
      </w:tr>
      <w:tr w:rsidR="006F32AC" w14:paraId="18FB1635" w14:textId="77777777" w:rsidTr="004537B5">
        <w:trPr>
          <w:jc w:val="center"/>
        </w:trPr>
        <w:tc>
          <w:tcPr>
            <w:tcW w:w="2628" w:type="dxa"/>
            <w:tcMar>
              <w:top w:w="360" w:type="dxa"/>
              <w:left w:w="115" w:type="dxa"/>
              <w:right w:w="115" w:type="dxa"/>
            </w:tcMar>
          </w:tcPr>
          <w:p w14:paraId="104977C7" w14:textId="6D9E572E" w:rsidR="006F32AC" w:rsidRPr="006C65ED" w:rsidRDefault="006F32AC" w:rsidP="0045495B">
            <w:pPr>
              <w:pStyle w:val="Heading2"/>
              <w:outlineLvl w:val="1"/>
            </w:pPr>
            <w:r>
              <w:t xml:space="preserve">Step </w:t>
            </w:r>
            <w:bookmarkStart w:id="16" w:name="Shared"/>
            <w:r>
              <w:fldChar w:fldCharType="begin"/>
            </w:r>
            <w:r>
              <w:instrText xml:space="preserve"> SEQ stepList \* MERGEFORMAT </w:instrText>
            </w:r>
            <w:r>
              <w:fldChar w:fldCharType="separate"/>
            </w:r>
            <w:r w:rsidR="007C1E85">
              <w:rPr>
                <w:noProof/>
              </w:rPr>
              <w:t>17</w:t>
            </w:r>
            <w:r>
              <w:rPr>
                <w:noProof/>
              </w:rPr>
              <w:fldChar w:fldCharType="end"/>
            </w:r>
            <w:bookmarkEnd w:id="16"/>
            <w:r>
              <w:t>:</w:t>
            </w:r>
            <w:r w:rsidRPr="004D34B0">
              <w:t xml:space="preserve"> Ask </w:t>
            </w:r>
            <w:r w:rsidR="000C65B5">
              <w:t>CSED</w:t>
            </w:r>
            <w:r w:rsidRPr="004D34B0">
              <w:t xml:space="preserve"> to enforce your order</w:t>
            </w:r>
          </w:p>
        </w:tc>
        <w:tc>
          <w:tcPr>
            <w:tcW w:w="7612" w:type="dxa"/>
            <w:tcMar>
              <w:top w:w="432" w:type="dxa"/>
              <w:left w:w="115" w:type="dxa"/>
              <w:right w:w="115" w:type="dxa"/>
            </w:tcMar>
          </w:tcPr>
          <w:p w14:paraId="7216A360" w14:textId="430E5717" w:rsidR="00EF391D" w:rsidRDefault="006F32AC" w:rsidP="00742A86">
            <w:pPr>
              <w:pStyle w:val="Body"/>
            </w:pPr>
            <w:r w:rsidRPr="002A580A">
              <w:rPr>
                <w:color w:val="FF0000"/>
              </w:rPr>
              <w:t>{% if user_need == 'enforce foreign order' %}</w:t>
            </w:r>
            <w:r>
              <w:t xml:space="preserve">The Alaska </w:t>
            </w:r>
            <w:r w:rsidR="000C65B5">
              <w:t>Child Support Enforcement Division</w:t>
            </w:r>
            <w:r>
              <w:t xml:space="preserve"> (</w:t>
            </w:r>
            <w:r w:rsidR="000C65B5">
              <w:t>CSED</w:t>
            </w:r>
            <w:r>
              <w:t>), or the child support agency in your state may be able to help you enforce your child support order</w:t>
            </w:r>
            <w:r w:rsidRPr="002A580A">
              <w:rPr>
                <w:color w:val="FF0000"/>
              </w:rPr>
              <w:t>.</w:t>
            </w:r>
            <w:r w:rsidR="00EF391D">
              <w:rPr>
                <w:color w:val="FF0000"/>
              </w:rPr>
              <w:t xml:space="preserve"> </w:t>
            </w:r>
            <w:r w:rsidRPr="002A580A">
              <w:rPr>
                <w:color w:val="FF0000"/>
              </w:rPr>
              <w:t>{% elif user_need == 'enforce AK order' %}</w:t>
            </w:r>
            <w:r w:rsidRPr="00E80FC2">
              <w:rPr>
                <w:color w:val="FFC000"/>
              </w:rPr>
              <w:t xml:space="preserve">{% if </w:t>
            </w:r>
            <w:proofErr w:type="spellStart"/>
            <w:r w:rsidRPr="00E80FC2">
              <w:rPr>
                <w:color w:val="FFC000"/>
              </w:rPr>
              <w:t>who_</w:t>
            </w:r>
            <w:r>
              <w:rPr>
                <w:color w:val="FFC000"/>
              </w:rPr>
              <w:t>really_</w:t>
            </w:r>
            <w:r w:rsidRPr="00E80FC2">
              <w:rPr>
                <w:color w:val="FFC000"/>
              </w:rPr>
              <w:t>ordered</w:t>
            </w:r>
            <w:proofErr w:type="spellEnd"/>
            <w:r w:rsidRPr="00E80FC2">
              <w:rPr>
                <w:color w:val="FFC000"/>
              </w:rPr>
              <w:t xml:space="preserve"> == 'court' %}</w:t>
            </w:r>
            <w:r w:rsidRPr="002A580A">
              <w:rPr>
                <w:color w:val="92D050"/>
              </w:rPr>
              <w:t>{% if cssd_collect == 'yes' %}</w:t>
            </w:r>
            <w:r>
              <w:t xml:space="preserve">If </w:t>
            </w:r>
            <w:r w:rsidR="000C65B5">
              <w:t>Child Support Enforcement Division</w:t>
            </w:r>
            <w:r>
              <w:t xml:space="preserve"> (</w:t>
            </w:r>
            <w:r w:rsidR="000C65B5">
              <w:t>CSED</w:t>
            </w:r>
            <w:r>
              <w:t>) is collecting your child support, they can enforce your child support order</w:t>
            </w:r>
            <w:r w:rsidRPr="002A580A">
              <w:rPr>
                <w:color w:val="92D050"/>
              </w:rPr>
              <w:t>.</w:t>
            </w:r>
            <w:r w:rsidR="00642131" w:rsidRPr="002A580A">
              <w:rPr>
                <w:color w:val="92D050"/>
              </w:rPr>
              <w:t xml:space="preserve">{% elif cssd_collect </w:t>
            </w:r>
            <w:r w:rsidR="00EF391D">
              <w:rPr>
                <w:color w:val="92D050"/>
              </w:rPr>
              <w:t>in(</w:t>
            </w:r>
            <w:r w:rsidR="00642131" w:rsidRPr="002A580A">
              <w:rPr>
                <w:color w:val="92D050"/>
              </w:rPr>
              <w:t>'</w:t>
            </w:r>
            <w:proofErr w:type="spellStart"/>
            <w:r w:rsidR="00642131" w:rsidRPr="002A580A">
              <w:rPr>
                <w:color w:val="92D050"/>
              </w:rPr>
              <w:t>no'</w:t>
            </w:r>
            <w:r w:rsidR="00EF391D">
              <w:rPr>
                <w:color w:val="92D050"/>
              </w:rPr>
              <w:t>,'unknown</w:t>
            </w:r>
            <w:proofErr w:type="spellEnd"/>
            <w:r w:rsidR="00EF391D">
              <w:rPr>
                <w:color w:val="92D050"/>
              </w:rPr>
              <w:t>'</w:t>
            </w:r>
            <w:r w:rsidR="0020609A">
              <w:rPr>
                <w:color w:val="92D050"/>
              </w:rPr>
              <w:t>)</w:t>
            </w:r>
            <w:r w:rsidRPr="002A580A">
              <w:rPr>
                <w:color w:val="92D050"/>
              </w:rPr>
              <w:t xml:space="preserve"> %}</w:t>
            </w:r>
            <w:r>
              <w:t xml:space="preserve">If you have a court order for child support and want </w:t>
            </w:r>
            <w:r w:rsidR="000C65B5">
              <w:t>Child Support Enforcement Division</w:t>
            </w:r>
            <w:r>
              <w:t xml:space="preserve"> (</w:t>
            </w:r>
            <w:r w:rsidR="000C65B5">
              <w:t>CSED</w:t>
            </w:r>
            <w:r>
              <w:t xml:space="preserve">) to help you collect it, apply for </w:t>
            </w:r>
            <w:r w:rsidR="000C65B5">
              <w:t>CSED</w:t>
            </w:r>
            <w:r>
              <w:t xml:space="preserve"> services.</w:t>
            </w:r>
            <w:r w:rsidR="00E9643F">
              <w:t xml:space="preserve"> </w:t>
            </w:r>
            <w:r>
              <w:t>You will need a “My Alaska” account.</w:t>
            </w:r>
            <w:r w:rsidR="00E9643F">
              <w:t xml:space="preserve"> </w:t>
            </w:r>
            <w:r>
              <w:t xml:space="preserve">See the </w:t>
            </w:r>
            <w:r w:rsidR="000C65B5">
              <w:t>CSED</w:t>
            </w:r>
            <w:r>
              <w:t xml:space="preserve"> Home Page.</w:t>
            </w:r>
            <w:r w:rsidR="00E9643F">
              <w:t xml:space="preserve"> </w:t>
            </w:r>
            <w:r>
              <w:t>Select “Open a Case” or “Online Application for Services</w:t>
            </w:r>
            <w:r w:rsidRPr="002A580A">
              <w:t>.”</w:t>
            </w:r>
            <w:r w:rsidR="00EF391D" w:rsidRPr="002A580A">
              <w:rPr>
                <w:color w:val="92D050"/>
              </w:rPr>
              <w:t>{% endif %}</w:t>
            </w:r>
            <w:r w:rsidRPr="00EF391D">
              <w:rPr>
                <w:color w:val="FFC000"/>
              </w:rPr>
              <w:t>{% else %}</w:t>
            </w:r>
          </w:p>
          <w:p w14:paraId="444B0B12" w14:textId="6E8369BB" w:rsidR="006F32AC" w:rsidRDefault="009C0370" w:rsidP="00742A86">
            <w:pPr>
              <w:pStyle w:val="Body"/>
            </w:pPr>
            <w:hyperlink r:id="rId104" w:history="1">
              <w:r w:rsidR="006F32AC" w:rsidRPr="00335E69">
                <w:rPr>
                  <w:rStyle w:val="Hyperlink"/>
                </w:rPr>
                <w:t xml:space="preserve">Contact </w:t>
              </w:r>
              <w:r w:rsidR="000C65B5">
                <w:rPr>
                  <w:rStyle w:val="Hyperlink"/>
                </w:rPr>
                <w:t>CSED</w:t>
              </w:r>
            </w:hyperlink>
            <w:r w:rsidR="006F32AC">
              <w:t xml:space="preserve"> to see if you have an account.</w:t>
            </w:r>
          </w:p>
          <w:p w14:paraId="716AC919" w14:textId="49B3A8D0" w:rsidR="006F32AC" w:rsidRDefault="006F32AC" w:rsidP="00742A86">
            <w:pPr>
              <w:pStyle w:val="Body"/>
            </w:pPr>
            <w:r>
              <w:t xml:space="preserve">If you do not have an account, apply for </w:t>
            </w:r>
            <w:r w:rsidR="000C65B5">
              <w:t>CSED</w:t>
            </w:r>
            <w:r>
              <w:t xml:space="preserve"> services:</w:t>
            </w:r>
          </w:p>
          <w:p w14:paraId="01C4DDE1" w14:textId="77777777" w:rsidR="006F32AC" w:rsidRDefault="006F32AC" w:rsidP="00742A86">
            <w:pPr>
              <w:pStyle w:val="Body"/>
            </w:pPr>
            <w:r>
              <w:t>You will need a “My Alaska” account.</w:t>
            </w:r>
          </w:p>
          <w:p w14:paraId="19340E34" w14:textId="427C2C09" w:rsidR="006F32AC" w:rsidRDefault="006F32AC" w:rsidP="00742A86">
            <w:pPr>
              <w:pStyle w:val="Body"/>
            </w:pPr>
            <w:r>
              <w:t xml:space="preserve">See the </w:t>
            </w:r>
            <w:hyperlink r:id="rId105" w:history="1">
              <w:r w:rsidR="000C65B5">
                <w:rPr>
                  <w:rStyle w:val="Hyperlink"/>
                </w:rPr>
                <w:t>CSED</w:t>
              </w:r>
              <w:r w:rsidRPr="00335E69">
                <w:rPr>
                  <w:rStyle w:val="Hyperlink"/>
                </w:rPr>
                <w:t xml:space="preserve"> Home p</w:t>
              </w:r>
              <w:r>
                <w:rPr>
                  <w:rStyle w:val="Hyperlink"/>
                </w:rPr>
                <w:t>age</w:t>
              </w:r>
            </w:hyperlink>
            <w:r>
              <w:t xml:space="preserve"> and select:</w:t>
            </w:r>
          </w:p>
          <w:p w14:paraId="1C51F935" w14:textId="386BC367" w:rsidR="006F32AC" w:rsidRDefault="006F32AC" w:rsidP="0045495B">
            <w:pPr>
              <w:pStyle w:val="ListParagraph"/>
            </w:pPr>
            <w:r>
              <w:t xml:space="preserve"> “Open a Case” or</w:t>
            </w:r>
          </w:p>
          <w:p w14:paraId="3BD09B7D" w14:textId="675C403A" w:rsidR="006F32AC" w:rsidRPr="00961F94" w:rsidRDefault="006F32AC" w:rsidP="0045495B">
            <w:pPr>
              <w:pStyle w:val="ListParagraph"/>
            </w:pPr>
            <w:r>
              <w:t>“Online Application for Services.”</w:t>
            </w:r>
            <w:r w:rsidR="002A580A" w:rsidRPr="00310E7B">
              <w:rPr>
                <w:color w:val="FFC000"/>
              </w:rPr>
              <w:t xml:space="preserve"> </w:t>
            </w:r>
            <w:r w:rsidRPr="00310E7B">
              <w:rPr>
                <w:color w:val="FFC000"/>
              </w:rPr>
              <w:t>{% endif %}</w:t>
            </w:r>
            <w:r w:rsidR="002A580A" w:rsidRPr="00310E7B">
              <w:rPr>
                <w:color w:val="FF0000"/>
              </w:rPr>
              <w:t>{% endif %}</w:t>
            </w:r>
          </w:p>
          <w:p w14:paraId="4CE9E73F" w14:textId="30B22DE9" w:rsidR="006F32AC" w:rsidRDefault="009C0370" w:rsidP="00742A86">
            <w:pPr>
              <w:pStyle w:val="Body"/>
              <w:rPr>
                <w:rStyle w:val="Hyperlink"/>
              </w:rPr>
            </w:pPr>
            <w:hyperlink r:id="rId106" w:history="1">
              <w:r w:rsidR="006F32AC" w:rsidRPr="00E96E02">
                <w:rPr>
                  <w:rStyle w:val="Hyperlink"/>
                </w:rPr>
                <w:t xml:space="preserve">Contact </w:t>
              </w:r>
              <w:r w:rsidR="000C65B5">
                <w:rPr>
                  <w:rStyle w:val="Hyperlink"/>
                </w:rPr>
                <w:t>CSED</w:t>
              </w:r>
            </w:hyperlink>
          </w:p>
          <w:p w14:paraId="11BA424E" w14:textId="43BD9A1C" w:rsidR="006F32AC" w:rsidRDefault="006F32AC" w:rsidP="0045495B">
            <w:pPr>
              <w:pStyle w:val="ListParagraph"/>
            </w:pPr>
            <w:r>
              <w:t>Customer Service Call Center:</w:t>
            </w:r>
            <w:r>
              <w:br/>
              <w:t xml:space="preserve">Monday – Thursday, </w:t>
            </w:r>
            <w:r w:rsidR="0008409A">
              <w:t>10</w:t>
            </w:r>
            <w:r>
              <w:t>:</w:t>
            </w:r>
            <w:r w:rsidR="0008409A">
              <w:t>0</w:t>
            </w:r>
            <w:r>
              <w:t xml:space="preserve">0 am - </w:t>
            </w:r>
            <w:r w:rsidR="0008409A">
              <w:t>3</w:t>
            </w:r>
            <w:r>
              <w:t>:00 pm</w:t>
            </w:r>
          </w:p>
          <w:p w14:paraId="318E62D5" w14:textId="77777777" w:rsidR="006F32AC" w:rsidRDefault="006F32AC" w:rsidP="0045495B">
            <w:pPr>
              <w:pStyle w:val="ListPlevel2"/>
            </w:pPr>
            <w:r>
              <w:rPr>
                <w:rFonts w:ascii="Segoe UI Symbol" w:hAnsi="Segoe UI Symbol" w:cs="Segoe UI Symbol"/>
              </w:rPr>
              <w:t>✆</w:t>
            </w:r>
            <w:r>
              <w:t xml:space="preserve"> Phone: (907) 269-6900, </w:t>
            </w:r>
          </w:p>
          <w:p w14:paraId="3E725D92" w14:textId="77777777" w:rsidR="006F32AC" w:rsidRDefault="006F32AC" w:rsidP="0045495B">
            <w:pPr>
              <w:pStyle w:val="ListPlevel2"/>
            </w:pPr>
            <w:r>
              <w:t>Toll Free (In-state): 800-478-3300</w:t>
            </w:r>
          </w:p>
          <w:p w14:paraId="447C7BDC" w14:textId="77777777" w:rsidR="006F32AC" w:rsidRDefault="006F32AC" w:rsidP="0045495B">
            <w:pPr>
              <w:pStyle w:val="ListParagraph"/>
            </w:pPr>
            <w:r>
              <w:rPr>
                <w:rFonts w:ascii="Segoe UI Emoji" w:hAnsi="Segoe UI Emoji" w:cs="Segoe UI Emoji"/>
              </w:rPr>
              <w:t>⌨</w:t>
            </w:r>
            <w:r>
              <w:t xml:space="preserve"> Fax: (907) 787-3220</w:t>
            </w:r>
          </w:p>
          <w:p w14:paraId="76A88E3F" w14:textId="77777777" w:rsidR="006F32AC" w:rsidRPr="00471406" w:rsidRDefault="006F32AC" w:rsidP="0045495B">
            <w:pPr>
              <w:pStyle w:val="ListParagraph"/>
            </w:pPr>
            <w:r>
              <w:t>Email: dor.cssd.customerservice.anchorage@alaska.gov</w:t>
            </w:r>
          </w:p>
          <w:p w14:paraId="4E46002C" w14:textId="3E9818EA" w:rsidR="006F32AC" w:rsidRDefault="000C65B5" w:rsidP="0045495B">
            <w:pPr>
              <w:pStyle w:val="Body"/>
            </w:pPr>
            <w:r>
              <w:t xml:space="preserve">Read CSED's </w:t>
            </w:r>
            <w:hyperlink r:id="rId107" w:history="1">
              <w:r>
                <w:rPr>
                  <w:rStyle w:val="Hyperlink"/>
                </w:rPr>
                <w:t>Child Support Enforcement FAQ</w:t>
              </w:r>
            </w:hyperlink>
          </w:p>
          <w:p w14:paraId="15B16051" w14:textId="0D80EA5D" w:rsidR="006F32AC" w:rsidRDefault="006F32AC" w:rsidP="00742A86">
            <w:pPr>
              <w:pStyle w:val="Body"/>
            </w:pPr>
            <w:r>
              <w:t>{%p if user_need == '</w:t>
            </w:r>
            <w:r w:rsidRPr="007D1E4D">
              <w:t>enforce foreign order</w:t>
            </w:r>
            <w:r>
              <w:t>' %}</w:t>
            </w:r>
          </w:p>
          <w:p w14:paraId="09204B51" w14:textId="6C00979B" w:rsidR="006F32AC" w:rsidRDefault="009C0370" w:rsidP="00742A86">
            <w:pPr>
              <w:pStyle w:val="Body"/>
            </w:pPr>
            <w:hyperlink r:id="rId108" w:history="1">
              <w:r w:rsidR="006F32AC" w:rsidRPr="00EE5716">
                <w:rPr>
                  <w:rStyle w:val="Hyperlink"/>
                </w:rPr>
                <w:t>Contact Information for State Child Support Agencies</w:t>
              </w:r>
            </w:hyperlink>
          </w:p>
          <w:p w14:paraId="76318495" w14:textId="77777777" w:rsidR="006F32AC" w:rsidRDefault="006F32AC" w:rsidP="00742A86">
            <w:pPr>
              <w:pStyle w:val="Body"/>
            </w:pPr>
            <w:r>
              <w:t>{%p endif %}</w:t>
            </w:r>
          </w:p>
          <w:p w14:paraId="007CF3E2" w14:textId="77777777" w:rsidR="006F32AC" w:rsidRDefault="006F32AC" w:rsidP="0045495B">
            <w:pPr>
              <w:pStyle w:val="Heading3"/>
              <w:outlineLvl w:val="2"/>
            </w:pPr>
            <w:r>
              <w:lastRenderedPageBreak/>
              <w:t>Links in this step</w:t>
            </w:r>
          </w:p>
          <w:p w14:paraId="2489A8F4" w14:textId="6DC503E6" w:rsidR="006F32AC" w:rsidRDefault="009C0370" w:rsidP="00742A86">
            <w:pPr>
              <w:pStyle w:val="Body"/>
            </w:pPr>
            <w:hyperlink r:id="rId109" w:history="1">
              <w:r w:rsidR="006F32AC" w:rsidRPr="00EA5729">
                <w:rPr>
                  <w:b/>
                </w:rPr>
                <w:t xml:space="preserve">Contact </w:t>
              </w:r>
              <w:r w:rsidR="000C65B5">
                <w:rPr>
                  <w:b/>
                </w:rPr>
                <w:t>CSED</w:t>
              </w:r>
            </w:hyperlink>
            <w:r w:rsidR="006F32AC" w:rsidRPr="00EA5729">
              <w:br/>
              <w:t>childsupport.alaska.gov/child-support-services/contact-us</w:t>
            </w:r>
          </w:p>
          <w:p w14:paraId="56731A50" w14:textId="0DE32280" w:rsidR="006F32AC" w:rsidRPr="00335E69" w:rsidRDefault="000C65B5" w:rsidP="00742A86">
            <w:pPr>
              <w:pStyle w:val="Body"/>
            </w:pPr>
            <w:r>
              <w:rPr>
                <w:b/>
              </w:rPr>
              <w:t>CSED</w:t>
            </w:r>
            <w:r w:rsidR="006F32AC" w:rsidRPr="00335E69">
              <w:rPr>
                <w:b/>
              </w:rPr>
              <w:t xml:space="preserve"> Home page</w:t>
            </w:r>
            <w:r w:rsidR="006F32AC" w:rsidRPr="00EA5729">
              <w:t xml:space="preserve"> </w:t>
            </w:r>
            <w:r w:rsidR="006F32AC" w:rsidRPr="00EA5729">
              <w:br/>
              <w:t>childsupport.alaska.gov</w:t>
            </w:r>
          </w:p>
          <w:p w14:paraId="5CC708D4" w14:textId="3A3392A7" w:rsidR="006D3667" w:rsidRDefault="009C0370" w:rsidP="00742A86">
            <w:pPr>
              <w:pStyle w:val="Body"/>
            </w:pPr>
            <w:hyperlink r:id="rId110" w:history="1">
              <w:r w:rsidR="006F32AC">
                <w:rPr>
                  <w:b/>
                </w:rPr>
                <w:t>Read C</w:t>
              </w:r>
              <w:r w:rsidR="006F32AC" w:rsidRPr="00B62059">
                <w:rPr>
                  <w:b/>
                </w:rPr>
                <w:t>hild Support Enforcement FAQ</w:t>
              </w:r>
            </w:hyperlink>
            <w:r w:rsidR="006F32AC">
              <w:rPr>
                <w:rStyle w:val="Hyperlink"/>
              </w:rPr>
              <w:br/>
            </w:r>
            <w:r w:rsidR="006F32AC" w:rsidRPr="00B62059">
              <w:t>childsupport.alaska.gov/child-support-services/information/faqs/child-support-enforcement-services-faq</w:t>
            </w:r>
          </w:p>
          <w:p w14:paraId="35782242" w14:textId="28543835" w:rsidR="006D3667" w:rsidRDefault="006D3667" w:rsidP="00742A86">
            <w:pPr>
              <w:pStyle w:val="Body"/>
            </w:pPr>
            <w:r>
              <w:t>{%p if user_need == '</w:t>
            </w:r>
            <w:r w:rsidRPr="007D1E4D">
              <w:t>enforce foreign order</w:t>
            </w:r>
            <w:r>
              <w:t>' %}</w:t>
            </w:r>
          </w:p>
          <w:p w14:paraId="516E8F4D" w14:textId="678DF37F" w:rsidR="006F32AC" w:rsidRDefault="009C0370" w:rsidP="00742A86">
            <w:pPr>
              <w:pStyle w:val="Body"/>
            </w:pPr>
            <w:hyperlink r:id="rId111" w:history="1">
              <w:r w:rsidR="006F32AC" w:rsidRPr="00EA5729">
                <w:rPr>
                  <w:b/>
                </w:rPr>
                <w:t>Contact Information for State Child Support Agencies</w:t>
              </w:r>
            </w:hyperlink>
            <w:r w:rsidR="006F32AC">
              <w:br/>
            </w:r>
            <w:r w:rsidR="006F32AC" w:rsidRPr="00EA5729">
              <w:t>acf.hhs.gov/</w:t>
            </w:r>
            <w:proofErr w:type="spellStart"/>
            <w:r w:rsidR="006F32AC" w:rsidRPr="00EA5729">
              <w:t>css</w:t>
            </w:r>
            <w:proofErr w:type="spellEnd"/>
            <w:r w:rsidR="006F32AC" w:rsidRPr="00EA5729">
              <w:t>/parents/find-local-child-support-office</w:t>
            </w:r>
          </w:p>
          <w:p w14:paraId="6D84C15E" w14:textId="5F5F478F" w:rsidR="006D3667" w:rsidRPr="00EA5729" w:rsidRDefault="006D3667" w:rsidP="00742A86">
            <w:pPr>
              <w:pStyle w:val="Body"/>
            </w:pPr>
            <w:r>
              <w:t>{%p endif %}</w:t>
            </w:r>
          </w:p>
        </w:tc>
      </w:tr>
      <w:tr w:rsidR="006F32AC" w14:paraId="77F88169" w14:textId="77777777" w:rsidTr="004537B5">
        <w:trPr>
          <w:jc w:val="center"/>
        </w:trPr>
        <w:tc>
          <w:tcPr>
            <w:tcW w:w="2628" w:type="dxa"/>
            <w:tcMar>
              <w:top w:w="360" w:type="dxa"/>
              <w:left w:w="115" w:type="dxa"/>
              <w:right w:w="115" w:type="dxa"/>
            </w:tcMar>
          </w:tcPr>
          <w:p w14:paraId="738FA7D2" w14:textId="77777777" w:rsidR="006F32AC" w:rsidRPr="007D262F" w:rsidRDefault="006F32AC" w:rsidP="00742A86">
            <w:pPr>
              <w:pStyle w:val="Body"/>
            </w:pPr>
            <w:bookmarkStart w:id="17" w:name="_Hlk123134046"/>
            <w:r w:rsidRPr="00E80FC2">
              <w:rPr>
                <w:color w:val="00B050"/>
              </w:rPr>
              <w:lastRenderedPageBreak/>
              <w:t>{%tr endif %}</w:t>
            </w:r>
          </w:p>
        </w:tc>
        <w:tc>
          <w:tcPr>
            <w:tcW w:w="7612" w:type="dxa"/>
            <w:tcMar>
              <w:top w:w="432" w:type="dxa"/>
              <w:left w:w="115" w:type="dxa"/>
              <w:right w:w="115" w:type="dxa"/>
            </w:tcMar>
          </w:tcPr>
          <w:p w14:paraId="692628CF" w14:textId="77777777" w:rsidR="006F32AC" w:rsidRPr="00310640" w:rsidRDefault="006F32AC" w:rsidP="00742A86">
            <w:pPr>
              <w:pStyle w:val="Body"/>
            </w:pPr>
          </w:p>
        </w:tc>
      </w:tr>
      <w:bookmarkEnd w:id="17"/>
      <w:tr w:rsidR="006F32AC" w:rsidRPr="00BB2365" w14:paraId="60FE368B" w14:textId="77777777" w:rsidTr="007C0D17">
        <w:trPr>
          <w:jc w:val="center"/>
        </w:trPr>
        <w:tc>
          <w:tcPr>
            <w:tcW w:w="2628" w:type="dxa"/>
            <w:tcMar>
              <w:top w:w="360" w:type="dxa"/>
              <w:left w:w="115" w:type="dxa"/>
              <w:right w:w="115" w:type="dxa"/>
            </w:tcMar>
          </w:tcPr>
          <w:p w14:paraId="4323C106" w14:textId="77777777" w:rsidR="006F32AC" w:rsidRPr="006C65ED" w:rsidRDefault="006F32AC" w:rsidP="00742A86">
            <w:pPr>
              <w:pStyle w:val="Body"/>
            </w:pPr>
            <w:r w:rsidRPr="006C65ED">
              <w:t xml:space="preserve">{%tr </w:t>
            </w:r>
            <w:r w:rsidRPr="007D262F">
              <w:t xml:space="preserve">if </w:t>
            </w:r>
            <w:r>
              <w:t>user_need == '</w:t>
            </w:r>
            <w:r w:rsidRPr="00DA61AF">
              <w:rPr>
                <w:rFonts w:ascii="Tahoma" w:eastAsia="Times New Roman" w:hAnsi="Tahoma" w:cs="Tahoma"/>
              </w:rPr>
              <w:t>enforce foreign order</w:t>
            </w:r>
            <w:r>
              <w:rPr>
                <w:rFonts w:ascii="Tahoma" w:eastAsia="Times New Roman" w:hAnsi="Tahoma" w:cs="Tahoma"/>
              </w:rPr>
              <w:t>'</w:t>
            </w:r>
          </w:p>
          <w:p w14:paraId="4DB0D23B" w14:textId="77777777" w:rsidR="006F32AC" w:rsidRDefault="006F32AC" w:rsidP="00742A86">
            <w:pPr>
              <w:pStyle w:val="Body"/>
            </w:pPr>
            <w:r w:rsidRPr="006C65ED">
              <w:t>%}</w:t>
            </w:r>
          </w:p>
        </w:tc>
        <w:tc>
          <w:tcPr>
            <w:tcW w:w="7612" w:type="dxa"/>
            <w:tcMar>
              <w:top w:w="432" w:type="dxa"/>
              <w:left w:w="115" w:type="dxa"/>
              <w:right w:w="115" w:type="dxa"/>
            </w:tcMar>
          </w:tcPr>
          <w:p w14:paraId="137DED1D" w14:textId="77777777" w:rsidR="006F32AC" w:rsidRDefault="006F32AC" w:rsidP="00742A86">
            <w:pPr>
              <w:pStyle w:val="Body"/>
            </w:pPr>
          </w:p>
        </w:tc>
      </w:tr>
      <w:tr w:rsidR="006F32AC" w14:paraId="76037A67" w14:textId="77777777" w:rsidTr="007C0D17">
        <w:trPr>
          <w:jc w:val="center"/>
        </w:trPr>
        <w:tc>
          <w:tcPr>
            <w:tcW w:w="2628" w:type="dxa"/>
            <w:tcMar>
              <w:top w:w="360" w:type="dxa"/>
              <w:left w:w="115" w:type="dxa"/>
              <w:right w:w="115" w:type="dxa"/>
            </w:tcMar>
          </w:tcPr>
          <w:p w14:paraId="137F5781" w14:textId="1C6349D4" w:rsidR="006F32AC" w:rsidRPr="007D262F" w:rsidRDefault="006F32AC" w:rsidP="008264C2">
            <w:pPr>
              <w:pStyle w:val="Heading2"/>
              <w:outlineLvl w:val="1"/>
            </w:pPr>
            <w:r>
              <w:t xml:space="preserve">Step </w:t>
            </w:r>
            <w:bookmarkStart w:id="18" w:name="CustodyCalc"/>
            <w:r>
              <w:fldChar w:fldCharType="begin"/>
            </w:r>
            <w:r>
              <w:instrText xml:space="preserve"> SEQ stepList \* MERGEFORMAT </w:instrText>
            </w:r>
            <w:r>
              <w:fldChar w:fldCharType="separate"/>
            </w:r>
            <w:r w:rsidR="007C1E85">
              <w:rPr>
                <w:noProof/>
              </w:rPr>
              <w:t>18</w:t>
            </w:r>
            <w:r>
              <w:rPr>
                <w:noProof/>
              </w:rPr>
              <w:fldChar w:fldCharType="end"/>
            </w:r>
            <w:bookmarkEnd w:id="18"/>
            <w:r>
              <w:t xml:space="preserve">: </w:t>
            </w:r>
            <w:r w:rsidRPr="00BB2365">
              <w:t>Register your child support order from another state</w:t>
            </w:r>
          </w:p>
        </w:tc>
        <w:tc>
          <w:tcPr>
            <w:tcW w:w="7612" w:type="dxa"/>
            <w:tcMar>
              <w:top w:w="432" w:type="dxa"/>
              <w:left w:w="115" w:type="dxa"/>
              <w:right w:w="115" w:type="dxa"/>
            </w:tcMar>
          </w:tcPr>
          <w:p w14:paraId="174C9DA6" w14:textId="77777777" w:rsidR="006F32AC" w:rsidRDefault="006F32AC" w:rsidP="00742A86">
            <w:pPr>
              <w:pStyle w:val="Body"/>
            </w:pPr>
            <w:r>
              <w:t>A child support order from another state is called a “foreign order.”</w:t>
            </w:r>
          </w:p>
          <w:p w14:paraId="71489C1A" w14:textId="7B72D574" w:rsidR="006F32AC" w:rsidRDefault="006F32AC" w:rsidP="00742A86">
            <w:pPr>
              <w:pStyle w:val="Body"/>
            </w:pPr>
            <w:r>
              <w:t>If you want the Alaska courts or Alaska police to enforce your foreign child support order, register your f</w:t>
            </w:r>
            <w:r w:rsidR="00321CF3">
              <w:t>oreign order in an Alaska court.</w:t>
            </w:r>
          </w:p>
          <w:p w14:paraId="0999977F" w14:textId="77777777" w:rsidR="006F32AC" w:rsidRDefault="006F32AC" w:rsidP="00742A86">
            <w:pPr>
              <w:pStyle w:val="Body"/>
            </w:pPr>
            <w:r>
              <w:t>There is no filing fee to register a foreign child support order.</w:t>
            </w:r>
          </w:p>
          <w:p w14:paraId="645594F6" w14:textId="2130051D" w:rsidR="006F32AC" w:rsidRDefault="005A1FF3" w:rsidP="00742A86">
            <w:pPr>
              <w:pStyle w:val="Body"/>
            </w:pPr>
            <w:fldSimple w:instr=" SEQ registerlist \r  1 \* MERGEFORMAT ">
              <w:r w:rsidR="007C1E85">
                <w:rPr>
                  <w:noProof/>
                </w:rPr>
                <w:t>1</w:t>
              </w:r>
            </w:fldSimple>
            <w:r w:rsidR="00CC4654">
              <w:rPr>
                <w:noProof/>
              </w:rPr>
              <w:t xml:space="preserve">. </w:t>
            </w:r>
            <w:r w:rsidR="006F32AC">
              <w:t>Give the following to an Alaska court. This is called “filing” your documents.</w:t>
            </w:r>
          </w:p>
          <w:p w14:paraId="4240998D" w14:textId="77777777" w:rsidR="006F32AC" w:rsidRDefault="006F32AC" w:rsidP="008264C2">
            <w:pPr>
              <w:pStyle w:val="ListParagraph"/>
            </w:pPr>
            <w:r>
              <w:t>One certified or exemplified copy of the original order.</w:t>
            </w:r>
          </w:p>
          <w:p w14:paraId="434F9D8D" w14:textId="77777777" w:rsidR="006F32AC" w:rsidRDefault="006F32AC" w:rsidP="008264C2">
            <w:pPr>
              <w:pStyle w:val="ListParagraph"/>
            </w:pPr>
            <w:r>
              <w:t>One photocopy of the certified or exemplified original order.</w:t>
            </w:r>
          </w:p>
          <w:p w14:paraId="605BF034" w14:textId="77777777" w:rsidR="006F32AC" w:rsidRDefault="006F32AC" w:rsidP="008264C2">
            <w:pPr>
              <w:pStyle w:val="ListParagraph"/>
            </w:pPr>
            <w:r>
              <w:t>These forms:</w:t>
            </w:r>
          </w:p>
          <w:p w14:paraId="421AEDC2" w14:textId="4A40E421" w:rsidR="006F32AC" w:rsidRDefault="006F32AC" w:rsidP="008264C2">
            <w:pPr>
              <w:pStyle w:val="ListPlevel2"/>
            </w:pPr>
            <w:r w:rsidRPr="003E3E11">
              <w:rPr>
                <w:b/>
              </w:rPr>
              <w:t xml:space="preserve">Instructions – Registration of Support Order Issued by Another </w:t>
            </w:r>
            <w:r w:rsidRPr="00DF3284">
              <w:rPr>
                <w:b/>
              </w:rPr>
              <w:t>State, DR-341</w:t>
            </w:r>
            <w:r>
              <w:t xml:space="preserve"> [</w:t>
            </w:r>
            <w:hyperlink r:id="rId112" w:history="1">
              <w:r w:rsidRPr="00DF3284">
                <w:rPr>
                  <w:rStyle w:val="Hyperlink"/>
                </w:rPr>
                <w:t>Fill-In PDF</w:t>
              </w:r>
            </w:hyperlink>
            <w:r>
              <w:t>]</w:t>
            </w:r>
          </w:p>
          <w:p w14:paraId="1E1FF06A" w14:textId="664B96D7" w:rsidR="006F32AC" w:rsidRDefault="006F32AC" w:rsidP="008264C2">
            <w:pPr>
              <w:pStyle w:val="ListPlevel2"/>
            </w:pPr>
            <w:r w:rsidRPr="00B24FAB">
              <w:rPr>
                <w:b/>
              </w:rPr>
              <w:t xml:space="preserve">Petition to Register a Support Order from Another State, </w:t>
            </w:r>
            <w:hyperlink r:id="rId113" w:history="1">
              <w:r w:rsidRPr="00B24FAB">
                <w:rPr>
                  <w:b/>
                </w:rPr>
                <w:t>DR-342</w:t>
              </w:r>
            </w:hyperlink>
            <w:r>
              <w:t xml:space="preserve"> [</w:t>
            </w:r>
            <w:hyperlink r:id="rId114" w:history="1">
              <w:r w:rsidRPr="00DF3284">
                <w:rPr>
                  <w:rStyle w:val="Hyperlink"/>
                </w:rPr>
                <w:t>Fill-In PDF</w:t>
              </w:r>
            </w:hyperlink>
            <w:r>
              <w:t>]</w:t>
            </w:r>
            <w:r>
              <w:br/>
            </w:r>
            <w:r w:rsidRPr="007159D9">
              <w:t>Wait to sign the form until you can sign in front of a notary. You can get your affidavit notarized for free at the court.</w:t>
            </w:r>
          </w:p>
          <w:p w14:paraId="4472C9A5" w14:textId="7CE6A7EB" w:rsidR="006F32AC" w:rsidRDefault="006F32AC" w:rsidP="008264C2">
            <w:pPr>
              <w:pStyle w:val="ListPlevel2"/>
            </w:pPr>
            <w:r w:rsidRPr="007159D9">
              <w:t xml:space="preserve">If you cannot get to a notary public or someone who has the </w:t>
            </w:r>
            <w:r w:rsidRPr="007159D9">
              <w:lastRenderedPageBreak/>
              <w:t>power to take oaths, you can "self-certify".</w:t>
            </w:r>
            <w:r w:rsidR="00E9643F">
              <w:t xml:space="preserve"> </w:t>
            </w:r>
            <w:r w:rsidRPr="007159D9">
              <w:t>Use:</w:t>
            </w:r>
            <w:r>
              <w:br/>
            </w:r>
            <w:r w:rsidRPr="007159D9">
              <w:rPr>
                <w:b/>
              </w:rPr>
              <w:t xml:space="preserve">Self-Certification (No Notary Available) </w:t>
            </w:r>
            <w:hyperlink r:id="rId115" w:history="1">
              <w:r w:rsidRPr="007159D9">
                <w:rPr>
                  <w:rStyle w:val="Hyperlink"/>
                  <w:b/>
                </w:rPr>
                <w:t>TF-835</w:t>
              </w:r>
            </w:hyperlink>
            <w:r w:rsidRPr="007159D9">
              <w:t xml:space="preserve"> [Fill-In PDF]</w:t>
            </w:r>
          </w:p>
          <w:p w14:paraId="4A56CA2E" w14:textId="16B3990C" w:rsidR="006F32AC" w:rsidRDefault="006F32AC" w:rsidP="008264C2">
            <w:pPr>
              <w:pStyle w:val="ListPlevel2"/>
            </w:pPr>
            <w:r w:rsidRPr="00B24FAB">
              <w:rPr>
                <w:b/>
              </w:rPr>
              <w:t xml:space="preserve">Confidential Information Sheet - Support Order from Another State, </w:t>
            </w:r>
            <w:hyperlink r:id="rId116" w:history="1">
              <w:r w:rsidRPr="00B24FAB">
                <w:rPr>
                  <w:b/>
                </w:rPr>
                <w:t>DR-343</w:t>
              </w:r>
            </w:hyperlink>
            <w:r>
              <w:t xml:space="preserve"> [</w:t>
            </w:r>
            <w:hyperlink r:id="rId117" w:history="1">
              <w:r w:rsidRPr="00DF3284">
                <w:rPr>
                  <w:rStyle w:val="Hyperlink"/>
                </w:rPr>
                <w:t>Fill-In PDF</w:t>
              </w:r>
            </w:hyperlink>
            <w:r>
              <w:t>]</w:t>
            </w:r>
          </w:p>
          <w:p w14:paraId="7E971EF9" w14:textId="29543B21" w:rsidR="006F32AC" w:rsidRDefault="006F32AC" w:rsidP="008264C2">
            <w:pPr>
              <w:pStyle w:val="ListPlevel2"/>
            </w:pPr>
            <w:r w:rsidRPr="00B24FAB">
              <w:rPr>
                <w:b/>
              </w:rPr>
              <w:t xml:space="preserve">Notice of Registration of Another State's Support Order, </w:t>
            </w:r>
            <w:hyperlink r:id="rId118" w:history="1">
              <w:r w:rsidRPr="00B24FAB">
                <w:rPr>
                  <w:b/>
                </w:rPr>
                <w:t>DR-344</w:t>
              </w:r>
            </w:hyperlink>
            <w:r>
              <w:t xml:space="preserve"> [</w:t>
            </w:r>
            <w:hyperlink r:id="rId119" w:history="1">
              <w:r w:rsidRPr="00DF3284">
                <w:rPr>
                  <w:rStyle w:val="Hyperlink"/>
                </w:rPr>
                <w:t>Fill-In PDF</w:t>
              </w:r>
            </w:hyperlink>
            <w:r>
              <w:t>]</w:t>
            </w:r>
            <w:r>
              <w:br/>
            </w:r>
            <w:r w:rsidRPr="00DB5D6A">
              <w:t>Completed except for the date and clerk's signature</w:t>
            </w:r>
          </w:p>
          <w:p w14:paraId="068C359D" w14:textId="3B37AE0C" w:rsidR="006F32AC" w:rsidRDefault="006F32AC" w:rsidP="008264C2">
            <w:pPr>
              <w:pStyle w:val="ListPlevel2"/>
            </w:pPr>
            <w:r w:rsidRPr="00B24FAB">
              <w:rPr>
                <w:b/>
              </w:rPr>
              <w:t xml:space="preserve">Request for Hearing About Registered Child Support Order, </w:t>
            </w:r>
            <w:hyperlink r:id="rId120" w:history="1">
              <w:r w:rsidRPr="00B24FAB">
                <w:rPr>
                  <w:b/>
                </w:rPr>
                <w:t>DR-345</w:t>
              </w:r>
            </w:hyperlink>
            <w:r>
              <w:t xml:space="preserve"> [</w:t>
            </w:r>
            <w:hyperlink r:id="rId121" w:history="1">
              <w:r w:rsidRPr="00DF3284">
                <w:rPr>
                  <w:rStyle w:val="Hyperlink"/>
                </w:rPr>
                <w:t>Fill-In PDF</w:t>
              </w:r>
            </w:hyperlink>
            <w:r>
              <w:t>]</w:t>
            </w:r>
            <w:r>
              <w:br/>
            </w:r>
            <w:r w:rsidRPr="00DB5D6A">
              <w:t>Only fill in the Petitioner's and Respondent's names in the caption at the top left and leave the rest blank</w:t>
            </w:r>
          </w:p>
          <w:p w14:paraId="4BF184F4" w14:textId="065B37AC" w:rsidR="006F32AC" w:rsidRDefault="006F32AC" w:rsidP="008264C2">
            <w:pPr>
              <w:pStyle w:val="ListPlevel2"/>
            </w:pPr>
            <w:r w:rsidRPr="00B24FAB">
              <w:rPr>
                <w:b/>
              </w:rPr>
              <w:t xml:space="preserve">Confirmation of Registered Support Order, </w:t>
            </w:r>
            <w:hyperlink r:id="rId122" w:history="1">
              <w:r w:rsidRPr="00B24FAB">
                <w:rPr>
                  <w:b/>
                </w:rPr>
                <w:t>DR-347</w:t>
              </w:r>
            </w:hyperlink>
            <w:r>
              <w:t xml:space="preserve"> [</w:t>
            </w:r>
            <w:hyperlink r:id="rId123" w:history="1">
              <w:r w:rsidRPr="00DF3284">
                <w:rPr>
                  <w:rStyle w:val="Hyperlink"/>
                </w:rPr>
                <w:t>Fill-In PDF</w:t>
              </w:r>
            </w:hyperlink>
            <w:r>
              <w:t>]</w:t>
            </w:r>
            <w:r>
              <w:br/>
            </w:r>
            <w:r w:rsidRPr="00DF3284">
              <w:t xml:space="preserve">Only fill in the Petitioner's and Respondent's names </w:t>
            </w:r>
            <w:r>
              <w:t>in</w:t>
            </w:r>
            <w:r w:rsidRPr="00DF3284">
              <w:t xml:space="preserve"> the top left</w:t>
            </w:r>
            <w:r>
              <w:t>. L</w:t>
            </w:r>
            <w:r w:rsidRPr="00DF3284">
              <w:t>eave the rest blank</w:t>
            </w:r>
          </w:p>
          <w:p w14:paraId="0B8651F8" w14:textId="74736E10" w:rsidR="006F32AC" w:rsidRDefault="006F32AC" w:rsidP="008264C2">
            <w:pPr>
              <w:pStyle w:val="ListPlevel2"/>
            </w:pPr>
            <w:r w:rsidRPr="00DF3284">
              <w:rPr>
                <w:b/>
              </w:rPr>
              <w:t>Case description form</w:t>
            </w:r>
            <w:r>
              <w:t xml:space="preserve">, </w:t>
            </w:r>
            <w:hyperlink r:id="rId124" w:history="1">
              <w:r w:rsidRPr="0063770E">
                <w:rPr>
                  <w:rStyle w:val="Hyperlink"/>
                </w:rPr>
                <w:t>CIV-125S</w:t>
              </w:r>
            </w:hyperlink>
          </w:p>
          <w:p w14:paraId="3B035BF4" w14:textId="7210F23A" w:rsidR="006F32AC" w:rsidRDefault="005A1FF3" w:rsidP="00742A86">
            <w:pPr>
              <w:pStyle w:val="Body"/>
            </w:pPr>
            <w:fldSimple w:instr=" SEQ registerlist \* MERGEFORMAT  \* MERGEFORMAT ">
              <w:r w:rsidR="007C1E85">
                <w:rPr>
                  <w:noProof/>
                </w:rPr>
                <w:t>2</w:t>
              </w:r>
            </w:fldSimple>
            <w:r w:rsidR="002B7C34">
              <w:t>.</w:t>
            </w:r>
            <w:r w:rsidR="00E9643F">
              <w:t xml:space="preserve"> </w:t>
            </w:r>
            <w:r w:rsidR="006F32AC">
              <w:t>You need to tell the court how you want it to deliver the documents to the opposing party by:</w:t>
            </w:r>
          </w:p>
          <w:p w14:paraId="0AEB76B6" w14:textId="77777777" w:rsidR="006F32AC" w:rsidRDefault="006F32AC" w:rsidP="008264C2">
            <w:pPr>
              <w:pStyle w:val="ListParagraph"/>
            </w:pPr>
            <w:r>
              <w:t>1st class US mail (which is free)</w:t>
            </w:r>
          </w:p>
          <w:p w14:paraId="0635DA25" w14:textId="77777777" w:rsidR="006F32AC" w:rsidRDefault="006F32AC" w:rsidP="008264C2">
            <w:pPr>
              <w:pStyle w:val="ListParagraph"/>
            </w:pPr>
            <w:r>
              <w:t>certified mail (which you have to pay for), or</w:t>
            </w:r>
          </w:p>
          <w:p w14:paraId="5AFE6F7E" w14:textId="77777777" w:rsidR="006F32AC" w:rsidRDefault="006F32AC" w:rsidP="008264C2">
            <w:pPr>
              <w:pStyle w:val="ListParagraph"/>
            </w:pPr>
            <w:r>
              <w:t>a process server (which you have to arrange and pay for).</w:t>
            </w:r>
          </w:p>
          <w:p w14:paraId="6E081B7F" w14:textId="77777777" w:rsidR="006F32AC" w:rsidRDefault="006F32AC" w:rsidP="008264C2">
            <w:pPr>
              <w:pStyle w:val="ListPlevel2"/>
            </w:pPr>
            <w:r w:rsidRPr="00DB5D6A">
              <w:rPr>
                <w:b/>
              </w:rPr>
              <w:t>1st class US mail</w:t>
            </w:r>
            <w:r>
              <w:t>: Give the clerk at the court:</w:t>
            </w:r>
          </w:p>
          <w:p w14:paraId="4813D876" w14:textId="77777777" w:rsidR="006F32AC" w:rsidRDefault="006F32AC" w:rsidP="008264C2">
            <w:pPr>
              <w:pStyle w:val="ListPlevel3"/>
            </w:pPr>
            <w:r>
              <w:t>the packet of forms to register a foreign order</w:t>
            </w:r>
          </w:p>
          <w:p w14:paraId="3C64147D" w14:textId="77777777" w:rsidR="006F32AC" w:rsidRDefault="006F32AC" w:rsidP="008264C2">
            <w:pPr>
              <w:pStyle w:val="ListPlevel3"/>
            </w:pPr>
            <w:r>
              <w:t>envelope(s) addressed to the opposing party</w:t>
            </w:r>
          </w:p>
          <w:p w14:paraId="6672CF48" w14:textId="77777777" w:rsidR="006F32AC" w:rsidRDefault="006F32AC" w:rsidP="008264C2">
            <w:pPr>
              <w:pStyle w:val="ListPlevel3"/>
            </w:pPr>
            <w:r>
              <w:t>a copy of all documents you are filling PLUS a Request for Hearing form for the opposing party</w:t>
            </w:r>
          </w:p>
          <w:p w14:paraId="5D86EF1F" w14:textId="77777777" w:rsidR="006F32AC" w:rsidRDefault="006F32AC" w:rsidP="008264C2">
            <w:pPr>
              <w:pStyle w:val="ListPlevel2"/>
            </w:pPr>
            <w:r w:rsidRPr="00DB5D6A">
              <w:rPr>
                <w:b/>
              </w:rPr>
              <w:t>Certified mail</w:t>
            </w:r>
            <w:r>
              <w:t>: Give the clerk at the court:</w:t>
            </w:r>
          </w:p>
          <w:p w14:paraId="1C905CAB" w14:textId="77777777" w:rsidR="006F32AC" w:rsidRDefault="006F32AC" w:rsidP="008264C2">
            <w:pPr>
              <w:pStyle w:val="ListPlevel3"/>
            </w:pPr>
            <w:r>
              <w:t>the packet of forms to register a foreign order</w:t>
            </w:r>
          </w:p>
          <w:p w14:paraId="693FCEE1" w14:textId="77777777" w:rsidR="006F32AC" w:rsidRDefault="006F32AC" w:rsidP="008264C2">
            <w:pPr>
              <w:pStyle w:val="ListPlevel3"/>
            </w:pPr>
            <w:r>
              <w:t>envelope(s) addressed to the opposing party</w:t>
            </w:r>
          </w:p>
          <w:p w14:paraId="4FF087DF" w14:textId="77777777" w:rsidR="006F32AC" w:rsidRDefault="006F32AC" w:rsidP="008264C2">
            <w:pPr>
              <w:pStyle w:val="ListPlevel3"/>
            </w:pPr>
            <w:r>
              <w:t>a copy of all documents you are filling PLUS a Request for Hearing form for the opposing party</w:t>
            </w:r>
          </w:p>
          <w:p w14:paraId="599952B2" w14:textId="77777777" w:rsidR="006F32AC" w:rsidRDefault="006F32AC" w:rsidP="008264C2">
            <w:pPr>
              <w:pStyle w:val="ListPlevel3"/>
            </w:pPr>
            <w:r>
              <w:t>the filled-out mailing forms for certified mail, restricted delivery, return receipt requested from the Post Office for each of the parties listed in the certificate of distribution on the Notice of Registration Order. On the green card, fill out your return address so you get the green card back later.</w:t>
            </w:r>
          </w:p>
          <w:p w14:paraId="6A066AF3" w14:textId="77777777" w:rsidR="006F32AC" w:rsidRDefault="006F32AC" w:rsidP="008264C2">
            <w:pPr>
              <w:pStyle w:val="ListPlevel3"/>
            </w:pPr>
            <w:r>
              <w:t xml:space="preserve">enough postage for the court to serve by certified mail, </w:t>
            </w:r>
            <w:r>
              <w:lastRenderedPageBreak/>
              <w:t>restricted delivery, return receipt requested.</w:t>
            </w:r>
          </w:p>
          <w:p w14:paraId="1341E8E3" w14:textId="77777777" w:rsidR="006F32AC" w:rsidRDefault="006F32AC" w:rsidP="008264C2">
            <w:pPr>
              <w:pStyle w:val="ListPlevel3"/>
            </w:pPr>
            <w:r>
              <w:t>Before coming to court, it is your responsibility to go to the Post Office and get the forms for certified mail, restricted delivery, return receipt requested, and figure out how much it will cost to mail the forms by this method and put the stamps on the envelope. If you don't provide the correct stamped envelope, your paperwork may be rejected.</w:t>
            </w:r>
          </w:p>
          <w:p w14:paraId="62900290" w14:textId="77777777" w:rsidR="006F32AC" w:rsidRDefault="006F32AC" w:rsidP="008264C2">
            <w:pPr>
              <w:pStyle w:val="ListPlevel2"/>
            </w:pPr>
            <w:r w:rsidRPr="00DB5D6A">
              <w:rPr>
                <w:b/>
              </w:rPr>
              <w:t>Process server</w:t>
            </w:r>
            <w:r>
              <w:t>: Give the clerk:</w:t>
            </w:r>
          </w:p>
          <w:p w14:paraId="49BF2DB2" w14:textId="77777777" w:rsidR="006F32AC" w:rsidRDefault="006F32AC" w:rsidP="008264C2">
            <w:pPr>
              <w:pStyle w:val="ListPlevel3"/>
            </w:pPr>
            <w:r>
              <w:t>the packet of forms to register a foreign order</w:t>
            </w:r>
          </w:p>
          <w:p w14:paraId="7E441335" w14:textId="0F29A17F" w:rsidR="006F32AC" w:rsidRDefault="006F32AC" w:rsidP="008264C2">
            <w:pPr>
              <w:pStyle w:val="ListPlevel3"/>
            </w:pPr>
            <w:r>
              <w:t xml:space="preserve">service instructions for the specific process server you want the court to use. Read the </w:t>
            </w:r>
            <w:hyperlink r:id="rId125" w:history="1">
              <w:r w:rsidRPr="00AC4C4D">
                <w:rPr>
                  <w:rStyle w:val="Hyperlink"/>
                </w:rPr>
                <w:t>instructions about Personal Service By Process Server in CIV-106</w:t>
              </w:r>
            </w:hyperlink>
            <w:r>
              <w:t xml:space="preserve"> </w:t>
            </w:r>
          </w:p>
          <w:p w14:paraId="11F030D1" w14:textId="77777777" w:rsidR="006F32AC" w:rsidRDefault="006F32AC" w:rsidP="008264C2">
            <w:pPr>
              <w:pStyle w:val="Heading3"/>
              <w:outlineLvl w:val="2"/>
            </w:pPr>
            <w:r>
              <w:t>Links in this step</w:t>
            </w:r>
          </w:p>
          <w:p w14:paraId="58B098C2" w14:textId="4B253384" w:rsidR="006F32AC" w:rsidRDefault="006F32AC" w:rsidP="00742A86">
            <w:pPr>
              <w:pStyle w:val="Body"/>
            </w:pPr>
            <w:r w:rsidRPr="00DF3284">
              <w:rPr>
                <w:b/>
              </w:rPr>
              <w:t>Instructions – Registration of Support Order Issued by Another State, DR-341</w:t>
            </w:r>
            <w:r>
              <w:t xml:space="preserve"> [</w:t>
            </w:r>
            <w:hyperlink r:id="rId126" w:history="1">
              <w:r w:rsidRPr="00DF3284">
                <w:rPr>
                  <w:rStyle w:val="Hyperlink"/>
                </w:rPr>
                <w:t>Fill-In PDF</w:t>
              </w:r>
            </w:hyperlink>
            <w:r>
              <w:t>]</w:t>
            </w:r>
            <w:r>
              <w:br/>
            </w:r>
            <w:r w:rsidRPr="00DF3284">
              <w:t>public.courts.alaska.gov/web/forms/docs/dr-341.pdf</w:t>
            </w:r>
          </w:p>
          <w:p w14:paraId="09E13DA5" w14:textId="5448C894" w:rsidR="006F32AC" w:rsidRDefault="006F32AC" w:rsidP="00742A86">
            <w:pPr>
              <w:pStyle w:val="Body"/>
            </w:pPr>
            <w:r w:rsidRPr="00DF3284">
              <w:rPr>
                <w:b/>
              </w:rPr>
              <w:t xml:space="preserve">Petition to Register a Support Order from Another State, </w:t>
            </w:r>
            <w:hyperlink r:id="rId127" w:history="1">
              <w:r w:rsidRPr="00DF3284">
                <w:rPr>
                  <w:b/>
                </w:rPr>
                <w:t>DR-342</w:t>
              </w:r>
            </w:hyperlink>
            <w:r>
              <w:t xml:space="preserve"> [</w:t>
            </w:r>
            <w:hyperlink r:id="rId128" w:history="1">
              <w:r w:rsidRPr="00DF3284">
                <w:rPr>
                  <w:rStyle w:val="Hyperlink"/>
                </w:rPr>
                <w:t>Fill-In PDF</w:t>
              </w:r>
            </w:hyperlink>
            <w:r>
              <w:t>]</w:t>
            </w:r>
            <w:r>
              <w:br/>
              <w:t>p</w:t>
            </w:r>
            <w:r w:rsidRPr="00DF3284">
              <w:t>ublic.courts.alaska.gov/web/forms/docs/dr-34</w:t>
            </w:r>
            <w:r>
              <w:t>2</w:t>
            </w:r>
            <w:r w:rsidRPr="00DF3284">
              <w:t>.pdf</w:t>
            </w:r>
          </w:p>
          <w:p w14:paraId="02B3F382" w14:textId="2086FA13" w:rsidR="006F32AC" w:rsidRDefault="006F32AC" w:rsidP="00742A86">
            <w:pPr>
              <w:pStyle w:val="Body"/>
            </w:pPr>
            <w:r w:rsidRPr="007159D9">
              <w:rPr>
                <w:b/>
              </w:rPr>
              <w:t>Self-Certification (No Notary Available) TF-835</w:t>
            </w:r>
            <w:r w:rsidRPr="007159D9">
              <w:t xml:space="preserve"> [Fill-In PDF]</w:t>
            </w:r>
            <w:r>
              <w:br/>
            </w:r>
            <w:r w:rsidRPr="007159D9">
              <w:t>https://public.courts.alaska.gov/web/forms/docs/tf-835.pdf</w:t>
            </w:r>
          </w:p>
          <w:p w14:paraId="2366BDC0" w14:textId="4AE85CA7" w:rsidR="006F32AC" w:rsidRDefault="006F32AC" w:rsidP="00742A86">
            <w:pPr>
              <w:pStyle w:val="Body"/>
            </w:pPr>
            <w:r w:rsidRPr="00DF3284">
              <w:rPr>
                <w:b/>
              </w:rPr>
              <w:t xml:space="preserve">Confidential Information Sheet - Support Order from Another State, </w:t>
            </w:r>
            <w:hyperlink r:id="rId129" w:history="1">
              <w:r w:rsidRPr="00DF3284">
                <w:rPr>
                  <w:b/>
                </w:rPr>
                <w:t>DR-343</w:t>
              </w:r>
            </w:hyperlink>
            <w:r>
              <w:t xml:space="preserve"> [</w:t>
            </w:r>
            <w:hyperlink r:id="rId130" w:history="1">
              <w:r w:rsidRPr="00DF3284">
                <w:rPr>
                  <w:rStyle w:val="Hyperlink"/>
                </w:rPr>
                <w:t>Fill-In PDF</w:t>
              </w:r>
            </w:hyperlink>
            <w:r>
              <w:t>]</w:t>
            </w:r>
            <w:r>
              <w:br/>
              <w:t>p</w:t>
            </w:r>
            <w:r w:rsidRPr="00DF3284">
              <w:t>ublic.courts.alaska.gov/web/forms/docs/dr-34</w:t>
            </w:r>
            <w:r>
              <w:t>3</w:t>
            </w:r>
            <w:r w:rsidRPr="00DF3284">
              <w:t>.pdf</w:t>
            </w:r>
          </w:p>
          <w:p w14:paraId="55730BF4" w14:textId="17CF6548" w:rsidR="006F32AC" w:rsidRDefault="006F32AC" w:rsidP="00742A86">
            <w:pPr>
              <w:pStyle w:val="Body"/>
            </w:pPr>
            <w:r w:rsidRPr="00DF3284">
              <w:rPr>
                <w:b/>
              </w:rPr>
              <w:t xml:space="preserve">Notice of Registration of Another State's Support Order, </w:t>
            </w:r>
            <w:hyperlink r:id="rId131" w:history="1">
              <w:r w:rsidRPr="00DF3284">
                <w:rPr>
                  <w:b/>
                </w:rPr>
                <w:t>DR-344</w:t>
              </w:r>
            </w:hyperlink>
            <w:r>
              <w:t xml:space="preserve"> [</w:t>
            </w:r>
            <w:hyperlink r:id="rId132" w:history="1">
              <w:r w:rsidRPr="00DF3284">
                <w:rPr>
                  <w:rStyle w:val="Hyperlink"/>
                </w:rPr>
                <w:t>Fill-In PDF</w:t>
              </w:r>
            </w:hyperlink>
            <w:r>
              <w:t>]</w:t>
            </w:r>
            <w:r>
              <w:br/>
              <w:t>p</w:t>
            </w:r>
            <w:r w:rsidRPr="00DF3284">
              <w:t>ublic.courts.alaska.gov/web/forms/docs/dr-34</w:t>
            </w:r>
            <w:r>
              <w:t>4</w:t>
            </w:r>
            <w:r w:rsidRPr="00DF3284">
              <w:t>.pdf</w:t>
            </w:r>
          </w:p>
          <w:p w14:paraId="1E2B4E6D" w14:textId="19860FD2" w:rsidR="006F32AC" w:rsidRDefault="006F32AC" w:rsidP="00742A86">
            <w:pPr>
              <w:pStyle w:val="Body"/>
            </w:pPr>
            <w:r w:rsidRPr="00DF3284">
              <w:rPr>
                <w:b/>
              </w:rPr>
              <w:t xml:space="preserve">Request for Hearing About Registered Child Support Order, </w:t>
            </w:r>
            <w:hyperlink r:id="rId133" w:history="1">
              <w:r w:rsidRPr="00DF3284">
                <w:rPr>
                  <w:b/>
                </w:rPr>
                <w:t>DR-345</w:t>
              </w:r>
            </w:hyperlink>
            <w:r>
              <w:t xml:space="preserve"> [</w:t>
            </w:r>
            <w:hyperlink r:id="rId134" w:history="1">
              <w:r w:rsidRPr="00DF3284">
                <w:rPr>
                  <w:rStyle w:val="Hyperlink"/>
                </w:rPr>
                <w:t>Fill-In PDF</w:t>
              </w:r>
            </w:hyperlink>
            <w:r>
              <w:t>]</w:t>
            </w:r>
            <w:r>
              <w:br/>
              <w:t>p</w:t>
            </w:r>
            <w:r w:rsidRPr="00DF3284">
              <w:t>ublic.courts.alaska.gov/web/forms/docs/dr-34</w:t>
            </w:r>
            <w:r>
              <w:t>5</w:t>
            </w:r>
            <w:r w:rsidRPr="00DF3284">
              <w:t>.pdf</w:t>
            </w:r>
          </w:p>
          <w:p w14:paraId="7ECD098C" w14:textId="3D4892BD" w:rsidR="006F32AC" w:rsidRDefault="006F32AC" w:rsidP="00742A86">
            <w:pPr>
              <w:pStyle w:val="Body"/>
            </w:pPr>
            <w:r w:rsidRPr="00DF3284">
              <w:rPr>
                <w:b/>
              </w:rPr>
              <w:t xml:space="preserve">Confirmation of Registered Support Order, </w:t>
            </w:r>
            <w:hyperlink r:id="rId135" w:history="1">
              <w:r w:rsidRPr="00DF3284">
                <w:rPr>
                  <w:b/>
                </w:rPr>
                <w:t>DR-347</w:t>
              </w:r>
            </w:hyperlink>
            <w:r>
              <w:t xml:space="preserve"> [</w:t>
            </w:r>
            <w:hyperlink r:id="rId136" w:history="1">
              <w:r w:rsidRPr="00DF3284">
                <w:rPr>
                  <w:rStyle w:val="Hyperlink"/>
                </w:rPr>
                <w:t>Fill-In PDF</w:t>
              </w:r>
            </w:hyperlink>
            <w:r>
              <w:t>]</w:t>
            </w:r>
            <w:r>
              <w:br/>
              <w:t>p</w:t>
            </w:r>
            <w:r w:rsidRPr="00DF3284">
              <w:t>ublic.courts.alaska.gov/web/forms/docs/dr-34</w:t>
            </w:r>
            <w:r>
              <w:t>7</w:t>
            </w:r>
            <w:r w:rsidRPr="00DF3284">
              <w:t>.pdf</w:t>
            </w:r>
          </w:p>
          <w:p w14:paraId="4648E845" w14:textId="24322545" w:rsidR="006F32AC" w:rsidRPr="00DF3284" w:rsidRDefault="006F32AC" w:rsidP="00742A86">
            <w:pPr>
              <w:pStyle w:val="Body"/>
            </w:pPr>
            <w:r w:rsidRPr="00DF3284">
              <w:rPr>
                <w:b/>
              </w:rPr>
              <w:t>Case description form</w:t>
            </w:r>
            <w:r>
              <w:t xml:space="preserve">, </w:t>
            </w:r>
            <w:hyperlink r:id="rId137" w:history="1">
              <w:r w:rsidRPr="0063770E">
                <w:rPr>
                  <w:rStyle w:val="Hyperlink"/>
                </w:rPr>
                <w:t>CIV-125S</w:t>
              </w:r>
            </w:hyperlink>
            <w:r>
              <w:rPr>
                <w:rStyle w:val="Hyperlink"/>
              </w:rPr>
              <w:br/>
            </w:r>
            <w:r w:rsidRPr="00DF3284">
              <w:t>public.courts.alaska.gov/web/forms/docs/civ-125s.pdf</w:t>
            </w:r>
          </w:p>
        </w:tc>
      </w:tr>
      <w:tr w:rsidR="006F32AC" w14:paraId="23E7DC01" w14:textId="77777777" w:rsidTr="007C0D17">
        <w:trPr>
          <w:jc w:val="center"/>
        </w:trPr>
        <w:tc>
          <w:tcPr>
            <w:tcW w:w="2628" w:type="dxa"/>
            <w:tcMar>
              <w:top w:w="360" w:type="dxa"/>
              <w:left w:w="115" w:type="dxa"/>
              <w:right w:w="115" w:type="dxa"/>
            </w:tcMar>
          </w:tcPr>
          <w:p w14:paraId="7E7BAB5D"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96A08FE" w14:textId="77777777" w:rsidR="006F32AC" w:rsidRPr="00310640" w:rsidRDefault="006F32AC" w:rsidP="00742A86">
            <w:pPr>
              <w:pStyle w:val="Body"/>
            </w:pPr>
          </w:p>
        </w:tc>
      </w:tr>
      <w:tr w:rsidR="006F32AC" w:rsidRPr="00DA61AF" w14:paraId="2CB915E9" w14:textId="77777777" w:rsidTr="004537B5">
        <w:trPr>
          <w:jc w:val="center"/>
        </w:trPr>
        <w:tc>
          <w:tcPr>
            <w:tcW w:w="2628" w:type="dxa"/>
            <w:tcMar>
              <w:top w:w="360" w:type="dxa"/>
              <w:left w:w="115" w:type="dxa"/>
              <w:right w:w="115" w:type="dxa"/>
            </w:tcMar>
          </w:tcPr>
          <w:p w14:paraId="13898EC9" w14:textId="62265896" w:rsidR="006F32AC" w:rsidRPr="00DA61AF" w:rsidRDefault="006F32AC" w:rsidP="00742A86">
            <w:pPr>
              <w:pStyle w:val="Body"/>
            </w:pPr>
            <w:r w:rsidRPr="00DA61AF">
              <w:rPr>
                <w:rFonts w:ascii="Tahoma" w:eastAsia="Times New Roman" w:hAnsi="Tahoma" w:cs="Tahoma"/>
              </w:rPr>
              <w:lastRenderedPageBreak/>
              <w:t>{%tr if user_need in (</w:t>
            </w:r>
            <w:r>
              <w:rPr>
                <w:rFonts w:ascii="Tahoma" w:eastAsia="Times New Roman" w:hAnsi="Tahoma" w:cs="Tahoma"/>
              </w:rPr>
              <w:t>'</w:t>
            </w:r>
            <w:r w:rsidRPr="00DA61AF">
              <w:rPr>
                <w:rFonts w:ascii="Tahoma" w:eastAsia="Times New Roman" w:hAnsi="Tahoma" w:cs="Tahoma"/>
              </w:rPr>
              <w:t>enforce AK order</w:t>
            </w:r>
            <w:r>
              <w:rPr>
                <w:rFonts w:ascii="Tahoma" w:eastAsia="Times New Roman" w:hAnsi="Tahoma" w:cs="Tahoma"/>
              </w:rPr>
              <w:t>', '</w:t>
            </w:r>
            <w:r w:rsidRPr="00DA61AF">
              <w:rPr>
                <w:rFonts w:ascii="Tahoma" w:eastAsia="Times New Roman" w:hAnsi="Tahoma" w:cs="Tahoma"/>
              </w:rPr>
              <w:t>enforce foreign order</w:t>
            </w:r>
            <w:r>
              <w:rPr>
                <w:rFonts w:ascii="Tahoma" w:eastAsia="Times New Roman" w:hAnsi="Tahoma" w:cs="Tahoma"/>
              </w:rPr>
              <w:t>')</w:t>
            </w:r>
            <w:r w:rsidR="00E9643F">
              <w:rPr>
                <w:rFonts w:ascii="Tahoma" w:eastAsia="Times New Roman" w:hAnsi="Tahoma" w:cs="Tahoma"/>
              </w:rPr>
              <w:t xml:space="preserve"> </w:t>
            </w:r>
            <w:r w:rsidRPr="00DA61AF">
              <w:rPr>
                <w:rFonts w:ascii="Tahoma" w:eastAsia="Times New Roman" w:hAnsi="Tahoma" w:cs="Tahoma"/>
              </w:rPr>
              <w:t>%}</w:t>
            </w:r>
          </w:p>
        </w:tc>
        <w:tc>
          <w:tcPr>
            <w:tcW w:w="7612" w:type="dxa"/>
            <w:tcMar>
              <w:top w:w="432" w:type="dxa"/>
              <w:left w:w="115" w:type="dxa"/>
              <w:right w:w="115" w:type="dxa"/>
            </w:tcMar>
          </w:tcPr>
          <w:p w14:paraId="1F376F64" w14:textId="77777777" w:rsidR="006F32AC" w:rsidRPr="00DA61AF" w:rsidRDefault="006F32AC" w:rsidP="00742A86">
            <w:pPr>
              <w:pStyle w:val="Body"/>
            </w:pPr>
          </w:p>
        </w:tc>
      </w:tr>
      <w:tr w:rsidR="006F32AC" w14:paraId="71CCCBAB" w14:textId="77777777" w:rsidTr="004537B5">
        <w:trPr>
          <w:jc w:val="center"/>
        </w:trPr>
        <w:tc>
          <w:tcPr>
            <w:tcW w:w="2628" w:type="dxa"/>
            <w:tcMar>
              <w:top w:w="360" w:type="dxa"/>
              <w:left w:w="115" w:type="dxa"/>
              <w:right w:w="115" w:type="dxa"/>
            </w:tcMar>
          </w:tcPr>
          <w:p w14:paraId="538A6987" w14:textId="69BAB485" w:rsidR="006F32AC" w:rsidRPr="007D262F" w:rsidRDefault="006F32AC" w:rsidP="00EB409F">
            <w:pPr>
              <w:pStyle w:val="Heading2"/>
              <w:outlineLvl w:val="1"/>
            </w:pPr>
            <w:r>
              <w:t xml:space="preserve">Step </w:t>
            </w:r>
            <w:bookmarkStart w:id="19" w:name="FigureMore"/>
            <w:r>
              <w:fldChar w:fldCharType="begin"/>
            </w:r>
            <w:r>
              <w:instrText xml:space="preserve"> SEQ stepList \* MERGEFORMAT </w:instrText>
            </w:r>
            <w:r>
              <w:fldChar w:fldCharType="separate"/>
            </w:r>
            <w:r w:rsidR="007C1E85">
              <w:rPr>
                <w:noProof/>
              </w:rPr>
              <w:t>19</w:t>
            </w:r>
            <w:r>
              <w:rPr>
                <w:noProof/>
              </w:rPr>
              <w:fldChar w:fldCharType="end"/>
            </w:r>
            <w:bookmarkEnd w:id="19"/>
            <w:r>
              <w:t xml:space="preserve">: </w:t>
            </w:r>
            <w:r w:rsidRPr="004F7AFF">
              <w:t>Talk to the other parent</w:t>
            </w:r>
          </w:p>
        </w:tc>
        <w:tc>
          <w:tcPr>
            <w:tcW w:w="7612" w:type="dxa"/>
            <w:tcMar>
              <w:top w:w="432" w:type="dxa"/>
              <w:left w:w="115" w:type="dxa"/>
              <w:right w:w="115" w:type="dxa"/>
            </w:tcMar>
          </w:tcPr>
          <w:p w14:paraId="636CDA09" w14:textId="28BC6972" w:rsidR="006F32AC" w:rsidRDefault="006F32AC" w:rsidP="00742A86">
            <w:pPr>
              <w:pStyle w:val="Body"/>
            </w:pPr>
            <w:r>
              <w:t>When the other parent is not following your child support order, you can ask the court to order them to follow it. It is a good idea to talk to the other parent first:</w:t>
            </w:r>
          </w:p>
          <w:p w14:paraId="61F56508" w14:textId="07A3E42B" w:rsidR="006F32AC" w:rsidRDefault="006F32AC" w:rsidP="00EB409F">
            <w:pPr>
              <w:pStyle w:val="ListParagraph"/>
            </w:pPr>
            <w:r w:rsidRPr="00724C12">
              <w:t>Ask</w:t>
            </w:r>
            <w:r>
              <w:t xml:space="preserve"> the other parent in writing to do what the order says.</w:t>
            </w:r>
          </w:p>
          <w:p w14:paraId="1E31D4FA" w14:textId="5B6411CB" w:rsidR="006F32AC" w:rsidRDefault="006F32AC" w:rsidP="00EB409F">
            <w:pPr>
              <w:pStyle w:val="ListParagraph"/>
            </w:pPr>
            <w:r>
              <w:t>In your written request, give them a date to do it by.</w:t>
            </w:r>
          </w:p>
          <w:p w14:paraId="78C431F7" w14:textId="3F6B48AB" w:rsidR="006F32AC" w:rsidRDefault="006F32AC" w:rsidP="00EB409F">
            <w:pPr>
              <w:pStyle w:val="ListParagraph"/>
            </w:pPr>
            <w:r>
              <w:t>Keep your writing polite and professional.</w:t>
            </w:r>
            <w:r w:rsidR="00E9643F">
              <w:t xml:space="preserve"> </w:t>
            </w:r>
            <w:r>
              <w:t>Remember the judge may see it.</w:t>
            </w:r>
          </w:p>
          <w:p w14:paraId="19BDC4F2" w14:textId="7C061110" w:rsidR="006F32AC" w:rsidRDefault="006F32AC" w:rsidP="00EB409F">
            <w:pPr>
              <w:pStyle w:val="ListParagraph"/>
            </w:pPr>
            <w:r>
              <w:t>Tell them if they do not do it you will ask the judge to enforce the order.</w:t>
            </w:r>
          </w:p>
          <w:p w14:paraId="20394744" w14:textId="77E2C33A" w:rsidR="006F32AC" w:rsidRDefault="006F32AC" w:rsidP="00EB409F">
            <w:pPr>
              <w:pStyle w:val="ListParagraph"/>
            </w:pPr>
            <w:r>
              <w:t>Keep a copy of your written request and any written response you get back.</w:t>
            </w:r>
          </w:p>
          <w:p w14:paraId="506FBCE4" w14:textId="33D32512" w:rsidR="006F32AC" w:rsidRDefault="006F32AC" w:rsidP="00EB409F">
            <w:pPr>
              <w:pStyle w:val="ListParagraph"/>
            </w:pPr>
            <w:r>
              <w:t>Hopefully, they will follow the order and you will not need to go back to court.</w:t>
            </w:r>
          </w:p>
          <w:p w14:paraId="69AE51B7" w14:textId="6D62DB3E" w:rsidR="006F32AC" w:rsidRDefault="006F32AC" w:rsidP="00EB409F">
            <w:pPr>
              <w:pStyle w:val="ListParagraph"/>
            </w:pPr>
            <w:r>
              <w:t xml:space="preserve">If the other parent </w:t>
            </w:r>
            <w:r w:rsidRPr="00F01D3C">
              <w:t>still</w:t>
            </w:r>
            <w:r>
              <w:t xml:space="preserve"> does not cooperate, let the court know by filing a motion. A motion is a form you file with the court asking the judge to order the other side to do something.</w:t>
            </w:r>
          </w:p>
          <w:p w14:paraId="2EB506A6" w14:textId="5F81BFFB" w:rsidR="006F32AC" w:rsidRPr="00310640" w:rsidRDefault="006F32AC" w:rsidP="00EB409F">
            <w:pPr>
              <w:pStyle w:val="ListParagraph"/>
            </w:pPr>
            <w:r>
              <w:t>If you file a motion, attach a copy of what you wrote to the other parent and anything they responded.</w:t>
            </w:r>
          </w:p>
        </w:tc>
      </w:tr>
      <w:tr w:rsidR="006F32AC" w14:paraId="30D13D45" w14:textId="77777777" w:rsidTr="004537B5">
        <w:trPr>
          <w:jc w:val="center"/>
        </w:trPr>
        <w:tc>
          <w:tcPr>
            <w:tcW w:w="2628" w:type="dxa"/>
            <w:tcMar>
              <w:top w:w="360" w:type="dxa"/>
              <w:left w:w="115" w:type="dxa"/>
              <w:right w:w="115" w:type="dxa"/>
            </w:tcMar>
          </w:tcPr>
          <w:p w14:paraId="2515523B" w14:textId="77777777" w:rsidR="006F32AC" w:rsidRPr="007D262F" w:rsidRDefault="006F32AC" w:rsidP="00742A86">
            <w:pPr>
              <w:pStyle w:val="Body"/>
            </w:pPr>
            <w:r w:rsidRPr="006C65ED">
              <w:t xml:space="preserve">{%tr </w:t>
            </w:r>
            <w:r>
              <w:t>endif</w:t>
            </w:r>
            <w:r w:rsidRPr="006C65ED">
              <w:t xml:space="preserve"> %}</w:t>
            </w:r>
          </w:p>
        </w:tc>
        <w:tc>
          <w:tcPr>
            <w:tcW w:w="7612" w:type="dxa"/>
            <w:tcMar>
              <w:top w:w="432" w:type="dxa"/>
              <w:left w:w="115" w:type="dxa"/>
              <w:right w:w="115" w:type="dxa"/>
            </w:tcMar>
          </w:tcPr>
          <w:p w14:paraId="3E006937" w14:textId="77777777" w:rsidR="006F32AC" w:rsidRPr="00310640" w:rsidRDefault="006F32AC" w:rsidP="00742A86">
            <w:pPr>
              <w:pStyle w:val="Body"/>
            </w:pPr>
          </w:p>
        </w:tc>
      </w:tr>
      <w:tr w:rsidR="006F32AC" w14:paraId="76D46B78" w14:textId="77777777" w:rsidTr="004537B5">
        <w:trPr>
          <w:jc w:val="center"/>
        </w:trPr>
        <w:tc>
          <w:tcPr>
            <w:tcW w:w="2628" w:type="dxa"/>
            <w:tcMar>
              <w:top w:w="360" w:type="dxa"/>
              <w:left w:w="115" w:type="dxa"/>
              <w:right w:w="115" w:type="dxa"/>
            </w:tcMar>
          </w:tcPr>
          <w:p w14:paraId="114B8BCC" w14:textId="63AC852F" w:rsidR="006F32AC" w:rsidRDefault="006F32AC" w:rsidP="00742A86">
            <w:pPr>
              <w:pStyle w:val="Body"/>
            </w:pPr>
            <w:r>
              <w:t>{%tr if user_need</w:t>
            </w:r>
            <w:r w:rsidR="00E9643F">
              <w:t xml:space="preserve"> </w:t>
            </w:r>
            <w:r>
              <w:t>in ('enforce AK order', 'enforce foreign order')</w:t>
            </w:r>
            <w:r w:rsidR="00E9643F">
              <w:t xml:space="preserve"> </w:t>
            </w:r>
            <w:r>
              <w:t>%}</w:t>
            </w:r>
          </w:p>
        </w:tc>
        <w:tc>
          <w:tcPr>
            <w:tcW w:w="7612" w:type="dxa"/>
            <w:tcMar>
              <w:top w:w="432" w:type="dxa"/>
              <w:left w:w="115" w:type="dxa"/>
              <w:right w:w="115" w:type="dxa"/>
            </w:tcMar>
          </w:tcPr>
          <w:p w14:paraId="1A3ED094" w14:textId="77777777" w:rsidR="006F32AC" w:rsidRPr="00A10B12" w:rsidRDefault="006F32AC" w:rsidP="00742A86">
            <w:pPr>
              <w:pStyle w:val="Body"/>
            </w:pPr>
          </w:p>
        </w:tc>
      </w:tr>
      <w:tr w:rsidR="006F32AC" w14:paraId="70A0F3DE" w14:textId="77777777" w:rsidTr="004537B5">
        <w:trPr>
          <w:jc w:val="center"/>
        </w:trPr>
        <w:tc>
          <w:tcPr>
            <w:tcW w:w="2628" w:type="dxa"/>
            <w:tcMar>
              <w:top w:w="360" w:type="dxa"/>
              <w:left w:w="115" w:type="dxa"/>
              <w:right w:w="115" w:type="dxa"/>
            </w:tcMar>
          </w:tcPr>
          <w:p w14:paraId="4E2BD327" w14:textId="7CBECE53" w:rsidR="006F32AC" w:rsidRPr="007D262F" w:rsidRDefault="006F32AC" w:rsidP="00EB409F">
            <w:pPr>
              <w:pStyle w:val="Heading2"/>
              <w:outlineLvl w:val="1"/>
            </w:pPr>
            <w:r>
              <w:t xml:space="preserve">Step </w:t>
            </w:r>
            <w:fldSimple w:instr=" SEQ stepList \* MERGEFORMAT ">
              <w:r w:rsidR="007C1E85">
                <w:rPr>
                  <w:noProof/>
                </w:rPr>
                <w:t>20</w:t>
              </w:r>
            </w:fldSimple>
            <w:r>
              <w:t xml:space="preserve">: </w:t>
            </w:r>
            <w:r w:rsidRPr="0063770E">
              <w:t>Ask the court to enforce your order</w:t>
            </w:r>
          </w:p>
        </w:tc>
        <w:tc>
          <w:tcPr>
            <w:tcW w:w="7612" w:type="dxa"/>
            <w:tcMar>
              <w:top w:w="432" w:type="dxa"/>
              <w:left w:w="115" w:type="dxa"/>
              <w:right w:w="115" w:type="dxa"/>
            </w:tcMar>
          </w:tcPr>
          <w:p w14:paraId="09F17CA3" w14:textId="39C01A0D" w:rsidR="006F32AC" w:rsidRDefault="006F32AC" w:rsidP="00742A86">
            <w:pPr>
              <w:pStyle w:val="Body"/>
            </w:pPr>
            <w:r w:rsidRPr="007151B9">
              <w:t>{%</w:t>
            </w:r>
            <w:r>
              <w:t>p</w:t>
            </w:r>
            <w:r w:rsidRPr="007151B9">
              <w:t xml:space="preserve"> if </w:t>
            </w:r>
            <w:r>
              <w:t>user_need == 'enforce foreign order'</w:t>
            </w:r>
            <w:r w:rsidRPr="007151B9">
              <w:t xml:space="preserve"> %}</w:t>
            </w:r>
          </w:p>
          <w:p w14:paraId="2508D4FB" w14:textId="65F8418D" w:rsidR="006F32AC" w:rsidRDefault="006F32AC" w:rsidP="00742A86">
            <w:pPr>
              <w:pStyle w:val="Body"/>
            </w:pPr>
            <w:r w:rsidRPr="0063770E">
              <w:t>Once you have registered your child support order, you can ask the Alaska court to enforce it.</w:t>
            </w:r>
          </w:p>
          <w:p w14:paraId="5B828D99" w14:textId="77777777" w:rsidR="0028496A" w:rsidRDefault="0028496A" w:rsidP="0028496A">
            <w:pPr>
              <w:pStyle w:val="Body"/>
            </w:pPr>
            <w:r w:rsidRPr="006C65ED">
              <w:t>{%</w:t>
            </w:r>
            <w:r>
              <w:t>p</w:t>
            </w:r>
            <w:r w:rsidRPr="006C65ED">
              <w:t xml:space="preserve"> endif %}</w:t>
            </w:r>
          </w:p>
          <w:p w14:paraId="7AD0915C" w14:textId="77777777" w:rsidR="00C5253D" w:rsidRPr="0019451E" w:rsidRDefault="00C5253D" w:rsidP="0028496A">
            <w:pPr>
              <w:pStyle w:val="Heading3"/>
              <w:outlineLvl w:val="2"/>
            </w:pPr>
            <w:r w:rsidRPr="0019451E">
              <w:lastRenderedPageBreak/>
              <w:t>Option 1</w:t>
            </w:r>
          </w:p>
          <w:p w14:paraId="5EDF65AB" w14:textId="3CDDB739" w:rsidR="006F32AC" w:rsidRDefault="006F32AC" w:rsidP="00742A86">
            <w:pPr>
              <w:pStyle w:val="Body"/>
            </w:pPr>
            <w:r w:rsidRPr="0063770E">
              <w:t xml:space="preserve">File </w:t>
            </w:r>
            <w:r w:rsidRPr="006163E3">
              <w:t xml:space="preserve">a </w:t>
            </w:r>
            <w:r w:rsidRPr="00674166">
              <w:rPr>
                <w:b/>
              </w:rPr>
              <w:t>Motion &amp; Affidavit to Enforce Order</w:t>
            </w:r>
            <w:r w:rsidRPr="0063770E">
              <w:t xml:space="preserve"> and ask the court to order the other parent to pay. Attach your written request and any response you got back. The court may hold a </w:t>
            </w:r>
            <w:hyperlink r:id="rId138" w:anchor="hearing" w:tooltip="A court proceeding at which parties, and perhaps witnesses, come to the court to speak. A hearing is different from a trial in a number of ways, including that it is typically shorter and sometimes less formal than a trial." w:history="1">
              <w:r w:rsidRPr="00BA2834">
                <w:rPr>
                  <w:rStyle w:val="interviewglossarywordintemplateChar"/>
                </w:rPr>
                <w:t>hearing</w:t>
              </w:r>
            </w:hyperlink>
            <w:r w:rsidRPr="0063770E">
              <w:t xml:space="preserve"> and issue another </w:t>
            </w:r>
            <w:hyperlink r:id="rId139" w:anchor="order" w:tooltip="A command or direction given by a judge. An order can be in writing or spoken. Violating a court order is very serious and can result in being held in contempt or sanctioned in other ways." w:history="1">
              <w:r w:rsidRPr="00EE147D">
                <w:rPr>
                  <w:rStyle w:val="interviewglossarywordintemplateChar"/>
                </w:rPr>
                <w:t>order</w:t>
              </w:r>
            </w:hyperlink>
            <w:r w:rsidRPr="0063770E">
              <w:t xml:space="preserve"> specifically telling the other side to pay by a specific date.</w:t>
            </w:r>
            <w:r w:rsidR="00AF2D88" w:rsidRPr="001C7DA2">
              <w:t xml:space="preserve"> </w:t>
            </w:r>
            <w:r w:rsidR="00AF2D88">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3983120" w14:textId="4F0D56BD" w:rsidR="00AF2D88" w:rsidRDefault="00AF2D88" w:rsidP="00742A86">
            <w:pPr>
              <w:pStyle w:val="Body"/>
            </w:pPr>
            <w:r>
              <w:t>If you cannot get to a notary public or someone who has the power to take oaths, you can "self-certify".</w:t>
            </w:r>
            <w:r w:rsidR="00E9643F">
              <w:t xml:space="preserve"> </w:t>
            </w:r>
            <w:r>
              <w:t>Use:</w:t>
            </w:r>
          </w:p>
          <w:p w14:paraId="20A166A1" w14:textId="20CAC998" w:rsidR="00AF2D88" w:rsidRDefault="00AF2D88" w:rsidP="0028496A">
            <w:pPr>
              <w:pStyle w:val="ListParagraph"/>
            </w:pPr>
            <w:r w:rsidRPr="0072019F">
              <w:rPr>
                <w:b/>
              </w:rPr>
              <w:t xml:space="preserve">Self-Certification (No Notary Available) </w:t>
            </w:r>
            <w:hyperlink r:id="rId140" w:history="1">
              <w:r w:rsidRPr="0072019F">
                <w:rPr>
                  <w:rStyle w:val="Hyperlink"/>
                  <w:b/>
                </w:rPr>
                <w:t>TF-835</w:t>
              </w:r>
            </w:hyperlink>
            <w:r>
              <w:t xml:space="preserve"> [Fill-In PDF]</w:t>
            </w:r>
          </w:p>
          <w:p w14:paraId="3B4C2BB6" w14:textId="2B053BD5" w:rsidR="006F32AC" w:rsidRPr="0063770E" w:rsidRDefault="006F32AC" w:rsidP="00742A86">
            <w:pPr>
              <w:pStyle w:val="Body"/>
            </w:pPr>
            <w:r w:rsidRPr="00674166">
              <w:rPr>
                <w:b/>
              </w:rPr>
              <w:t>Motion &amp; Affidavit to Enforce Order, SHC-1540</w:t>
            </w:r>
            <w:r w:rsidRPr="0063770E">
              <w:t xml:space="preserve"> </w:t>
            </w:r>
            <w:hyperlink r:id="rId141" w:history="1">
              <w:r w:rsidRPr="006163E3">
                <w:rPr>
                  <w:rStyle w:val="Hyperlink"/>
                </w:rPr>
                <w:t>Word</w:t>
              </w:r>
            </w:hyperlink>
            <w:r w:rsidRPr="0063770E">
              <w:t xml:space="preserve"> | </w:t>
            </w:r>
            <w:hyperlink r:id="rId142" w:history="1">
              <w:r w:rsidRPr="006163E3">
                <w:rPr>
                  <w:rStyle w:val="Hyperlink"/>
                </w:rPr>
                <w:t>PDF</w:t>
              </w:r>
            </w:hyperlink>
          </w:p>
          <w:p w14:paraId="7435AFBE" w14:textId="474FA4E1" w:rsidR="006F32AC" w:rsidRPr="0063770E" w:rsidRDefault="006F32AC" w:rsidP="00742A86">
            <w:pPr>
              <w:pStyle w:val="Body"/>
            </w:pPr>
            <w:r w:rsidRPr="00674166">
              <w:rPr>
                <w:b/>
              </w:rPr>
              <w:t>Order on Motion, SHC-1302</w:t>
            </w:r>
            <w:r w:rsidRPr="0063770E">
              <w:t xml:space="preserve"> </w:t>
            </w:r>
            <w:hyperlink r:id="rId143" w:history="1">
              <w:r w:rsidRPr="006163E3">
                <w:rPr>
                  <w:rStyle w:val="Hyperlink"/>
                </w:rPr>
                <w:t>Word</w:t>
              </w:r>
            </w:hyperlink>
            <w:r w:rsidRPr="0063770E">
              <w:t xml:space="preserve"> | </w:t>
            </w:r>
            <w:hyperlink r:id="rId144" w:history="1">
              <w:r w:rsidRPr="006163E3">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4AA408EE" w14:textId="0A40C6AB" w:rsidR="006F32AC" w:rsidRPr="0063770E" w:rsidRDefault="006F32AC" w:rsidP="00742A86">
            <w:pPr>
              <w:pStyle w:val="Body"/>
            </w:pPr>
            <w:r w:rsidRPr="00674166">
              <w:rPr>
                <w:b/>
              </w:rPr>
              <w:t>Notice of Motion, SHC-1630</w:t>
            </w:r>
            <w:r w:rsidRPr="0063770E">
              <w:t xml:space="preserve"> </w:t>
            </w:r>
            <w:hyperlink r:id="rId145" w:history="1">
              <w:r w:rsidRPr="006163E3">
                <w:rPr>
                  <w:rStyle w:val="Hyperlink"/>
                </w:rPr>
                <w:t>Word</w:t>
              </w:r>
            </w:hyperlink>
            <w:r w:rsidRPr="0063770E">
              <w:t xml:space="preserve"> | </w:t>
            </w:r>
            <w:hyperlink r:id="rId146" w:history="1">
              <w:r w:rsidRPr="006163E3">
                <w:rPr>
                  <w:rStyle w:val="Hyperlink"/>
                </w:rPr>
                <w:t>PDF</w:t>
              </w:r>
            </w:hyperlink>
            <w:r w:rsidRPr="0063770E">
              <w:t xml:space="preserve"> (Required form if you are filing </w:t>
            </w:r>
            <w:r w:rsidRPr="006163E3">
              <w:rPr>
                <w:rStyle w:val="interviewglossarywordintemplateChar"/>
              </w:rPr>
              <w:t>post-judgment</w:t>
            </w:r>
            <w:r w:rsidRPr="0063770E">
              <w:t xml:space="preserve"> and more than 1 year has passed since the final judgment)</w:t>
            </w:r>
          </w:p>
          <w:p w14:paraId="1DCDB5E7" w14:textId="77777777" w:rsidR="006F32AC" w:rsidRPr="0019451E" w:rsidRDefault="006F32AC" w:rsidP="0028496A">
            <w:pPr>
              <w:pStyle w:val="Heading3"/>
              <w:outlineLvl w:val="2"/>
            </w:pPr>
            <w:r w:rsidRPr="0019451E">
              <w:t>Option 2</w:t>
            </w:r>
          </w:p>
          <w:p w14:paraId="055D5796" w14:textId="721245B7" w:rsidR="00AF2D88" w:rsidRDefault="006F32AC" w:rsidP="00742A86">
            <w:pPr>
              <w:pStyle w:val="Body"/>
            </w:pPr>
            <w:r w:rsidRPr="0063770E">
              <w:t xml:space="preserve">File a </w:t>
            </w:r>
            <w:r w:rsidRPr="000A4A27">
              <w:rPr>
                <w:b/>
              </w:rPr>
              <w:t>Motion &amp; Affidavit to Reduce to Judgment</w:t>
            </w:r>
            <w:r w:rsidRPr="0063770E">
              <w:t xml:space="preserve">, asking the court to issue a </w:t>
            </w:r>
            <w:hyperlink r:id="rId147" w:anchor="judgment" w:tooltip="The official final decision of a court about the rights and claims of each side in a lawsuit. If your divorce includes an order for money to paid by one side to the other as part of the property division, you may want to be sure that your final decree is a" w:history="1">
              <w:r w:rsidRPr="00990ADB">
                <w:rPr>
                  <w:rStyle w:val="interviewglossarywordintemplateChar"/>
                </w:rPr>
                <w:t>judgment</w:t>
              </w:r>
            </w:hyperlink>
            <w:r w:rsidRPr="0063770E">
              <w:t xml:space="preserve"> for the amount owed to you. Once you have a judgment, you can try to collect the amount by executing on the other parent</w:t>
            </w:r>
            <w:r>
              <w:t>'</w:t>
            </w:r>
            <w:r w:rsidRPr="0063770E">
              <w:t>s Permanent Fund Dividend, bank account, wages, etc.</w:t>
            </w:r>
            <w:r w:rsidR="00AF2D88" w:rsidRPr="00AF2D88">
              <w:rPr>
                <w:b/>
                <w:bCs/>
              </w:rPr>
              <w:t xml:space="preserve"> </w:t>
            </w:r>
            <w:r w:rsidR="00AF2D88">
              <w:rPr>
                <w:b/>
                <w:bCs/>
              </w:rPr>
              <w:br/>
            </w:r>
            <w:r w:rsidR="00AF2D88" w:rsidRPr="00AF2D88">
              <w:rPr>
                <w:b/>
                <w:bCs/>
              </w:rPr>
              <w:t xml:space="preserve">Wait </w:t>
            </w:r>
            <w:r w:rsidR="00AF2D88" w:rsidRPr="001C7DA2">
              <w:t>to sign the form until you can sign in front of</w:t>
            </w:r>
            <w:r w:rsidR="00AF2D88">
              <w:t xml:space="preserve"> </w:t>
            </w:r>
            <w:r w:rsidR="00AF2D88" w:rsidRPr="00053C0B">
              <w:t>someone who has the power to take oaths</w:t>
            </w:r>
            <w:r w:rsidR="00AF2D88">
              <w:t>, like</w:t>
            </w:r>
            <w:r w:rsidR="00AF2D88" w:rsidRPr="001C7DA2">
              <w:t xml:space="preserve"> a notary public</w:t>
            </w:r>
            <w:r w:rsidR="00AF2D88">
              <w:t>. The court clerk can do this for free.</w:t>
            </w:r>
            <w:r w:rsidR="00E9643F">
              <w:t xml:space="preserve"> </w:t>
            </w:r>
            <w:r w:rsidR="00AF2D88" w:rsidRPr="001C7DA2">
              <w:t xml:space="preserve">Bring a </w:t>
            </w:r>
            <w:r w:rsidR="00AF2D88">
              <w:t xml:space="preserve">valid </w:t>
            </w:r>
            <w:r w:rsidR="00AF2D88" w:rsidRPr="001C7DA2">
              <w:t>photo ID</w:t>
            </w:r>
            <w:r w:rsidR="00AF2D88">
              <w:t xml:space="preserve"> with you</w:t>
            </w:r>
            <w:r w:rsidR="00AF2D88" w:rsidRPr="001C7DA2">
              <w:t>.</w:t>
            </w:r>
          </w:p>
          <w:p w14:paraId="2CCEB709" w14:textId="1D31B487" w:rsidR="00AF2D88" w:rsidRDefault="00AF2D88" w:rsidP="00742A86">
            <w:pPr>
              <w:pStyle w:val="Body"/>
            </w:pPr>
            <w:r>
              <w:t>If you cannot get to a notary public or someone who has the power to take oaths, you can "self-certify".</w:t>
            </w:r>
            <w:r w:rsidR="00E9643F">
              <w:t xml:space="preserve"> </w:t>
            </w:r>
            <w:r>
              <w:t>Use:</w:t>
            </w:r>
          </w:p>
          <w:p w14:paraId="1150A99E" w14:textId="42097524" w:rsidR="00AF2D88" w:rsidRDefault="00AF2D88" w:rsidP="00062756">
            <w:pPr>
              <w:pStyle w:val="ListParagraph"/>
            </w:pPr>
            <w:r w:rsidRPr="0072019F">
              <w:rPr>
                <w:b/>
              </w:rPr>
              <w:t xml:space="preserve">Self-Certification (No Notary Available) </w:t>
            </w:r>
            <w:hyperlink r:id="rId148" w:history="1">
              <w:r w:rsidRPr="0072019F">
                <w:rPr>
                  <w:rStyle w:val="Hyperlink"/>
                  <w:b/>
                </w:rPr>
                <w:t>TF-835</w:t>
              </w:r>
            </w:hyperlink>
            <w:r>
              <w:t xml:space="preserve"> [Fill-In PDF]</w:t>
            </w:r>
          </w:p>
          <w:p w14:paraId="5AD7A518" w14:textId="464B269C" w:rsidR="006F32AC" w:rsidRPr="0063770E" w:rsidRDefault="006F32AC" w:rsidP="00742A86">
            <w:pPr>
              <w:pStyle w:val="Body"/>
            </w:pPr>
            <w:r w:rsidRPr="00674166">
              <w:rPr>
                <w:b/>
              </w:rPr>
              <w:t>Motion &amp; Affidavit to Reduce to Judgment, SHC-1530</w:t>
            </w:r>
            <w:r w:rsidRPr="0063770E">
              <w:t xml:space="preserve"> </w:t>
            </w:r>
            <w:hyperlink r:id="rId149" w:history="1">
              <w:r w:rsidRPr="00990ADB">
                <w:rPr>
                  <w:rStyle w:val="Hyperlink"/>
                </w:rPr>
                <w:t>Word</w:t>
              </w:r>
            </w:hyperlink>
            <w:r w:rsidRPr="0063770E">
              <w:t xml:space="preserve"> | </w:t>
            </w:r>
            <w:hyperlink r:id="rId150" w:history="1">
              <w:r w:rsidRPr="00990ADB">
                <w:rPr>
                  <w:rStyle w:val="Hyperlink"/>
                </w:rPr>
                <w:t>PDF</w:t>
              </w:r>
            </w:hyperlink>
          </w:p>
          <w:p w14:paraId="1DE569B4" w14:textId="60B1BBB4" w:rsidR="006F32AC" w:rsidRPr="0063770E" w:rsidRDefault="006F32AC" w:rsidP="00742A86">
            <w:pPr>
              <w:pStyle w:val="Body"/>
            </w:pPr>
            <w:r w:rsidRPr="00674166">
              <w:rPr>
                <w:b/>
              </w:rPr>
              <w:t>Order Reducing to Judgment, SHC-1535</w:t>
            </w:r>
            <w:r w:rsidRPr="0063770E">
              <w:t xml:space="preserve"> </w:t>
            </w:r>
            <w:hyperlink r:id="rId151" w:history="1">
              <w:r w:rsidRPr="00990ADB">
                <w:rPr>
                  <w:rStyle w:val="Hyperlink"/>
                </w:rPr>
                <w:t>Word</w:t>
              </w:r>
            </w:hyperlink>
            <w:r w:rsidRPr="0063770E">
              <w:t xml:space="preserve"> | </w:t>
            </w:r>
            <w:hyperlink r:id="rId152" w:history="1">
              <w:r w:rsidRPr="00990ADB">
                <w:rPr>
                  <w:rStyle w:val="Hyperlink"/>
                </w:rPr>
                <w:t>PDF</w:t>
              </w:r>
            </w:hyperlink>
            <w:r w:rsidR="00D534E4">
              <w:rPr>
                <w:rStyle w:val="Hyperlink"/>
              </w:rPr>
              <w:br/>
            </w:r>
            <w:r w:rsidR="00D534E4">
              <w:t>D</w:t>
            </w:r>
            <w:r w:rsidR="00D534E4" w:rsidRPr="009B193E">
              <w:t xml:space="preserve">o </w:t>
            </w:r>
            <w:r w:rsidR="00D534E4">
              <w:rPr>
                <w:b/>
              </w:rPr>
              <w:t>not</w:t>
            </w:r>
            <w:r w:rsidR="00D534E4" w:rsidRPr="009B193E">
              <w:t xml:space="preserve"> sign </w:t>
            </w:r>
            <w:r w:rsidR="00D534E4">
              <w:t>this form. Only the judge signs it.</w:t>
            </w:r>
          </w:p>
          <w:p w14:paraId="0514EC05" w14:textId="0DF22FA3" w:rsidR="006F32AC" w:rsidRPr="0063770E" w:rsidRDefault="006F32AC" w:rsidP="00742A86">
            <w:pPr>
              <w:pStyle w:val="Body"/>
            </w:pPr>
            <w:r w:rsidRPr="00674166">
              <w:rPr>
                <w:b/>
              </w:rPr>
              <w:t>Worksheet to Figure Out Judgment Amount, SHC-1536</w:t>
            </w:r>
            <w:r w:rsidRPr="0063770E">
              <w:t xml:space="preserve"> </w:t>
            </w:r>
            <w:hyperlink r:id="rId153" w:history="1">
              <w:r w:rsidRPr="00EC38EA">
                <w:rPr>
                  <w:rStyle w:val="Hyperlink"/>
                </w:rPr>
                <w:t>Word</w:t>
              </w:r>
            </w:hyperlink>
            <w:r w:rsidRPr="0063770E">
              <w:t xml:space="preserve"> | </w:t>
            </w:r>
            <w:hyperlink r:id="rId154" w:history="1">
              <w:r w:rsidRPr="00EC38EA">
                <w:rPr>
                  <w:rStyle w:val="Hyperlink"/>
                </w:rPr>
                <w:t>PDF</w:t>
              </w:r>
            </w:hyperlink>
          </w:p>
          <w:p w14:paraId="0EAF3630" w14:textId="50A172BA" w:rsidR="006F32AC" w:rsidRPr="0063770E" w:rsidRDefault="006F32AC" w:rsidP="00742A86">
            <w:pPr>
              <w:pStyle w:val="Body"/>
            </w:pPr>
            <w:r w:rsidRPr="00674166">
              <w:rPr>
                <w:b/>
              </w:rPr>
              <w:t>Notice of Motion, SHC-1630</w:t>
            </w:r>
            <w:r w:rsidRPr="0063770E">
              <w:t xml:space="preserve"> </w:t>
            </w:r>
            <w:hyperlink r:id="rId155" w:history="1">
              <w:r w:rsidRPr="00EC38EA">
                <w:rPr>
                  <w:rStyle w:val="Hyperlink"/>
                </w:rPr>
                <w:t>Word</w:t>
              </w:r>
            </w:hyperlink>
            <w:r w:rsidRPr="0063770E">
              <w:t xml:space="preserve"> | </w:t>
            </w:r>
            <w:hyperlink r:id="rId156" w:history="1">
              <w:r w:rsidRPr="00EC38EA">
                <w:rPr>
                  <w:rStyle w:val="Hyperlink"/>
                </w:rPr>
                <w:t>PDF</w:t>
              </w:r>
            </w:hyperlink>
            <w:r w:rsidRPr="0063770E">
              <w:t xml:space="preserve"> (Required form if you are filing </w:t>
            </w:r>
            <w:hyperlink r:id="rId157" w:anchor="post-judgment" w:history="1">
              <w:r w:rsidRPr="000A4A27">
                <w:rPr>
                  <w:rStyle w:val="Hyperlink"/>
                </w:rPr>
                <w:t>post-judgment</w:t>
              </w:r>
            </w:hyperlink>
            <w:r w:rsidRPr="0063770E">
              <w:t xml:space="preserve"> and more than 1 year has passed since the final judgment)</w:t>
            </w:r>
          </w:p>
          <w:p w14:paraId="068E2C9E" w14:textId="77777777" w:rsidR="006F32AC" w:rsidRDefault="006F32AC" w:rsidP="00062756">
            <w:pPr>
              <w:pStyle w:val="Heading3"/>
              <w:outlineLvl w:val="2"/>
            </w:pPr>
            <w:r w:rsidRPr="0063770E">
              <w:t>Read more about</w:t>
            </w:r>
          </w:p>
          <w:p w14:paraId="148E1BB4" w14:textId="5CBB1E63" w:rsidR="006F32AC" w:rsidRPr="0063770E" w:rsidRDefault="009C0370" w:rsidP="00742A86">
            <w:pPr>
              <w:pStyle w:val="Body"/>
            </w:pPr>
            <w:hyperlink r:id="rId158" w:history="1">
              <w:r w:rsidR="006F32AC" w:rsidRPr="00EC38EA">
                <w:rPr>
                  <w:rStyle w:val="Hyperlink"/>
                </w:rPr>
                <w:t>Enforcing Your Order</w:t>
              </w:r>
            </w:hyperlink>
          </w:p>
          <w:p w14:paraId="2AC992CC" w14:textId="1189AD7C" w:rsidR="006F32AC" w:rsidRPr="0063770E" w:rsidRDefault="009C0370" w:rsidP="00742A86">
            <w:pPr>
              <w:pStyle w:val="Body"/>
            </w:pPr>
            <w:hyperlink r:id="rId159" w:history="1">
              <w:r w:rsidR="006F32AC" w:rsidRPr="00EC38EA">
                <w:rPr>
                  <w:rStyle w:val="Hyperlink"/>
                </w:rPr>
                <w:t>Collecting money owed to you</w:t>
              </w:r>
            </w:hyperlink>
          </w:p>
          <w:p w14:paraId="6FBCDD2F" w14:textId="55AD63D2" w:rsidR="006F32AC" w:rsidRDefault="006F32AC" w:rsidP="00062756">
            <w:pPr>
              <w:pStyle w:val="Heading3"/>
              <w:outlineLvl w:val="2"/>
            </w:pPr>
            <w:r>
              <w:t>Links in this step</w:t>
            </w:r>
          </w:p>
          <w:p w14:paraId="67DEBADF" w14:textId="1810F711" w:rsidR="006F32AC" w:rsidRPr="0063770E" w:rsidRDefault="006F32AC" w:rsidP="00742A86">
            <w:pPr>
              <w:pStyle w:val="Body"/>
            </w:pPr>
            <w:r w:rsidRPr="009B00AF">
              <w:rPr>
                <w:b/>
              </w:rPr>
              <w:t>Motion &amp; Affidavit to Enforce Order, SHC-1540</w:t>
            </w:r>
            <w:r>
              <w:br/>
              <w:t>as a</w:t>
            </w:r>
            <w:r w:rsidR="00E9643F">
              <w:t xml:space="preserve"> </w:t>
            </w:r>
            <w:hyperlink r:id="rId160" w:history="1">
              <w:r w:rsidRPr="006163E3">
                <w:rPr>
                  <w:rStyle w:val="Hyperlink"/>
                </w:rPr>
                <w:t>Wor</w:t>
              </w:r>
              <w:r>
                <w:rPr>
                  <w:rStyle w:val="Hyperlink"/>
                </w:rPr>
                <w:t>d file</w:t>
              </w:r>
            </w:hyperlink>
            <w:r>
              <w:br/>
            </w:r>
            <w:r w:rsidRPr="000A042F">
              <w:t>courts.alaska.gov/shc/family/docs/shc-1540.doc</w:t>
            </w:r>
            <w:r>
              <w:br/>
              <w:t>as a</w:t>
            </w:r>
            <w:r w:rsidRPr="0063770E">
              <w:t xml:space="preserve"> </w:t>
            </w:r>
            <w:hyperlink r:id="rId161" w:history="1">
              <w:r w:rsidRPr="006163E3">
                <w:rPr>
                  <w:rStyle w:val="Hyperlink"/>
                </w:rPr>
                <w:t>PD</w:t>
              </w:r>
              <w:r>
                <w:rPr>
                  <w:rStyle w:val="Hyperlink"/>
                </w:rPr>
                <w:t>F file</w:t>
              </w:r>
            </w:hyperlink>
            <w:r>
              <w:br/>
            </w:r>
            <w:r w:rsidRPr="009B00AF">
              <w:t>courts.alaska.gov/shc/family/docs/shc-1540n.pdf</w:t>
            </w:r>
          </w:p>
          <w:p w14:paraId="03D1496C" w14:textId="6C37567A" w:rsidR="006F32AC" w:rsidRPr="0063770E" w:rsidRDefault="006F32AC" w:rsidP="00742A86">
            <w:pPr>
              <w:pStyle w:val="Body"/>
            </w:pPr>
            <w:r w:rsidRPr="000C3DBE">
              <w:rPr>
                <w:b/>
              </w:rPr>
              <w:t>Order on Motion, SHC-1302</w:t>
            </w:r>
            <w:r w:rsidRPr="0063770E">
              <w:t xml:space="preserve"> </w:t>
            </w:r>
            <w:r>
              <w:br/>
              <w:t xml:space="preserve">as a </w:t>
            </w:r>
            <w:hyperlink r:id="rId162" w:history="1">
              <w:r w:rsidRPr="006163E3">
                <w:rPr>
                  <w:rStyle w:val="Hyperlink"/>
                </w:rPr>
                <w:t>Wor</w:t>
              </w:r>
              <w:r>
                <w:rPr>
                  <w:rStyle w:val="Hyperlink"/>
                </w:rPr>
                <w:t>d file</w:t>
              </w:r>
            </w:hyperlink>
            <w:r>
              <w:br/>
            </w:r>
            <w:r w:rsidRPr="000C3DBE">
              <w:t>courts.alaska.gov/shc/family/docs/shc-1302.doc</w:t>
            </w:r>
            <w:r>
              <w:br/>
              <w:t>as a</w:t>
            </w:r>
            <w:r w:rsidRPr="0063770E">
              <w:t xml:space="preserve"> </w:t>
            </w:r>
            <w:hyperlink r:id="rId163" w:history="1">
              <w:r w:rsidRPr="006163E3">
                <w:rPr>
                  <w:rStyle w:val="Hyperlink"/>
                </w:rPr>
                <w:t>PD</w:t>
              </w:r>
              <w:r>
                <w:rPr>
                  <w:rStyle w:val="Hyperlink"/>
                </w:rPr>
                <w:t>F file</w:t>
              </w:r>
            </w:hyperlink>
            <w:r>
              <w:br/>
            </w:r>
            <w:r w:rsidRPr="000C3DBE">
              <w:t>courts.alaska.gov/shc/family/docs/shc-1302n.pdf</w:t>
            </w:r>
          </w:p>
          <w:p w14:paraId="0147131C" w14:textId="159D3A53" w:rsidR="00AF2D88" w:rsidRDefault="006F32AC" w:rsidP="00742A86">
            <w:pPr>
              <w:pStyle w:val="Body"/>
            </w:pPr>
            <w:r w:rsidRPr="000C3DBE">
              <w:rPr>
                <w:b/>
              </w:rPr>
              <w:t>Notice of Motion, SHC-1630</w:t>
            </w:r>
            <w:r>
              <w:br/>
              <w:t xml:space="preserve">as a </w:t>
            </w:r>
            <w:hyperlink r:id="rId164" w:history="1">
              <w:r w:rsidRPr="006163E3">
                <w:rPr>
                  <w:rStyle w:val="Hyperlink"/>
                </w:rPr>
                <w:t>Wor</w:t>
              </w:r>
              <w:r>
                <w:rPr>
                  <w:rStyle w:val="Hyperlink"/>
                </w:rPr>
                <w:t>d file</w:t>
              </w:r>
            </w:hyperlink>
            <w:r>
              <w:br/>
            </w:r>
            <w:r w:rsidRPr="000C3DBE">
              <w:t>courts.alaska.gov/shc/family/docs/shc-1630.doc</w:t>
            </w:r>
            <w:r>
              <w:br/>
              <w:t xml:space="preserve">as a </w:t>
            </w:r>
            <w:hyperlink r:id="rId165" w:history="1">
              <w:r w:rsidRPr="006163E3">
                <w:rPr>
                  <w:rStyle w:val="Hyperlink"/>
                </w:rPr>
                <w:t>PD</w:t>
              </w:r>
              <w:r>
                <w:rPr>
                  <w:rStyle w:val="Hyperlink"/>
                </w:rPr>
                <w:t>F file</w:t>
              </w:r>
            </w:hyperlink>
            <w:r>
              <w:br/>
            </w:r>
            <w:r w:rsidRPr="000A042F">
              <w:t>courts.alaska.gov/shc/family/docs/shc-1630n.pdf</w:t>
            </w:r>
          </w:p>
          <w:p w14:paraId="549F1100" w14:textId="4BD33CBF" w:rsidR="00AF2D88" w:rsidRDefault="00AF2D88" w:rsidP="00742A86">
            <w:pPr>
              <w:pStyle w:val="Body"/>
            </w:pPr>
            <w:r w:rsidRPr="00AF2D88">
              <w:rPr>
                <w:b/>
              </w:rPr>
              <w:t xml:space="preserve">Self-Certification (No Notary Available) </w:t>
            </w:r>
            <w:hyperlink r:id="rId166" w:history="1">
              <w:r w:rsidRPr="00AF2D88">
                <w:rPr>
                  <w:rStyle w:val="Hyperlink"/>
                  <w:b/>
                </w:rPr>
                <w:t>TF-835</w:t>
              </w:r>
            </w:hyperlink>
            <w:r>
              <w:t xml:space="preserve"> [Fill-In PDF]</w:t>
            </w:r>
            <w:r>
              <w:br/>
            </w:r>
            <w:r w:rsidRPr="00AF2D88">
              <w:t>public.courts.alaska.gov/web/forms/docs/tf-835.pdf</w:t>
            </w:r>
          </w:p>
          <w:p w14:paraId="5F3930DB" w14:textId="6181D0E5" w:rsidR="006F32AC" w:rsidRPr="0063770E" w:rsidRDefault="006F32AC" w:rsidP="00742A86">
            <w:pPr>
              <w:pStyle w:val="Body"/>
            </w:pPr>
            <w:r w:rsidRPr="000C3DBE">
              <w:rPr>
                <w:b/>
              </w:rPr>
              <w:t>Motion &amp; Affidavit to Reduce to Judgment, SHC-1530</w:t>
            </w:r>
            <w:r>
              <w:br/>
              <w:t xml:space="preserve">as a </w:t>
            </w:r>
            <w:hyperlink r:id="rId167" w:history="1">
              <w:r w:rsidRPr="000A042F">
                <w:rPr>
                  <w:rStyle w:val="Hyperlink"/>
                </w:rPr>
                <w:t>Word file</w:t>
              </w:r>
            </w:hyperlink>
            <w:r w:rsidRPr="000A042F">
              <w:br/>
              <w:t>courts.alaska.gov/shc/family/docs/shc-1530.doc</w:t>
            </w:r>
            <w:r w:rsidRPr="000A042F">
              <w:br/>
            </w:r>
            <w:r>
              <w:t>as a</w:t>
            </w:r>
            <w:r w:rsidRPr="0063770E">
              <w:t xml:space="preserve"> </w:t>
            </w:r>
            <w:hyperlink r:id="rId168" w:history="1">
              <w:r w:rsidRPr="00990ADB">
                <w:rPr>
                  <w:rStyle w:val="Hyperlink"/>
                </w:rPr>
                <w:t>PD</w:t>
              </w:r>
              <w:r>
                <w:rPr>
                  <w:rStyle w:val="Hyperlink"/>
                </w:rPr>
                <w:t>F file</w:t>
              </w:r>
            </w:hyperlink>
            <w:r>
              <w:br/>
            </w:r>
            <w:r w:rsidRPr="000C3DBE">
              <w:t>courts.alaska.gov/shc/family/docs/shc-1530n.pdf</w:t>
            </w:r>
          </w:p>
          <w:p w14:paraId="30143493" w14:textId="14A6E133" w:rsidR="006F32AC" w:rsidRPr="0063770E" w:rsidRDefault="006F32AC" w:rsidP="00742A86">
            <w:pPr>
              <w:pStyle w:val="Body"/>
            </w:pPr>
            <w:r w:rsidRPr="000C3DBE">
              <w:rPr>
                <w:b/>
              </w:rPr>
              <w:t>Order Reducing to Judgment, SHC-1535</w:t>
            </w:r>
            <w:r>
              <w:br/>
              <w:t xml:space="preserve">as a </w:t>
            </w:r>
            <w:hyperlink r:id="rId169" w:history="1">
              <w:r w:rsidRPr="000C3DBE">
                <w:rPr>
                  <w:rStyle w:val="Hyperlink"/>
                </w:rPr>
                <w:t>Word file</w:t>
              </w:r>
            </w:hyperlink>
            <w:r w:rsidRPr="000C3DBE">
              <w:br/>
              <w:t>courts.alaska.gov/shc/family/docs/shc-1535.doc</w:t>
            </w:r>
            <w:r w:rsidRPr="000C3DBE">
              <w:br/>
            </w:r>
            <w:r>
              <w:t xml:space="preserve">as a </w:t>
            </w:r>
            <w:hyperlink r:id="rId170" w:history="1">
              <w:r w:rsidRPr="00990ADB">
                <w:rPr>
                  <w:rStyle w:val="Hyperlink"/>
                </w:rPr>
                <w:t>PD</w:t>
              </w:r>
              <w:r>
                <w:rPr>
                  <w:rStyle w:val="Hyperlink"/>
                </w:rPr>
                <w:t>F file</w:t>
              </w:r>
            </w:hyperlink>
            <w:r>
              <w:br/>
            </w:r>
            <w:r w:rsidRPr="000C3DBE">
              <w:t>courts.alaska.gov/shc/family/docs/shc-1535n.pdf</w:t>
            </w:r>
          </w:p>
          <w:p w14:paraId="1231BE47" w14:textId="42CF6013" w:rsidR="006F32AC" w:rsidRPr="0063770E" w:rsidRDefault="006F32AC" w:rsidP="00742A86">
            <w:pPr>
              <w:pStyle w:val="Body"/>
            </w:pPr>
            <w:r w:rsidRPr="000D2BD2">
              <w:rPr>
                <w:b/>
              </w:rPr>
              <w:t>Worksheet to Figure Out Judgment Amount, SHC-1536</w:t>
            </w:r>
            <w:r>
              <w:br/>
              <w:t>as a</w:t>
            </w:r>
            <w:r w:rsidRPr="0063770E">
              <w:t xml:space="preserve"> </w:t>
            </w:r>
            <w:hyperlink r:id="rId171" w:history="1">
              <w:r w:rsidRPr="00EC38EA">
                <w:rPr>
                  <w:rStyle w:val="Hyperlink"/>
                </w:rPr>
                <w:t>Wor</w:t>
              </w:r>
              <w:r>
                <w:rPr>
                  <w:rStyle w:val="Hyperlink"/>
                </w:rPr>
                <w:t>d file</w:t>
              </w:r>
            </w:hyperlink>
            <w:r>
              <w:br/>
            </w:r>
            <w:r w:rsidRPr="002B679A">
              <w:t>courts.alaska.gov/shc/family/docs/shc-1536.doc</w:t>
            </w:r>
            <w:r>
              <w:br/>
              <w:t xml:space="preserve">as a </w:t>
            </w:r>
            <w:hyperlink r:id="rId172" w:history="1">
              <w:r w:rsidRPr="00EC38EA">
                <w:rPr>
                  <w:rStyle w:val="Hyperlink"/>
                </w:rPr>
                <w:t>PD</w:t>
              </w:r>
              <w:r>
                <w:rPr>
                  <w:rStyle w:val="Hyperlink"/>
                </w:rPr>
                <w:t>F file</w:t>
              </w:r>
            </w:hyperlink>
            <w:r>
              <w:br/>
            </w:r>
            <w:r w:rsidRPr="000D2BD2">
              <w:t>courts.alaska.gov/shc/family/docs/shc-1536.doc</w:t>
            </w:r>
          </w:p>
          <w:p w14:paraId="6D2DCC4A" w14:textId="11032633" w:rsidR="006F32AC" w:rsidRDefault="006F32AC" w:rsidP="00742A86">
            <w:pPr>
              <w:pStyle w:val="Body"/>
            </w:pPr>
            <w:r w:rsidRPr="000A4A27">
              <w:rPr>
                <w:b/>
              </w:rPr>
              <w:t>Filing post-judgement</w:t>
            </w:r>
            <w:r>
              <w:br/>
            </w:r>
            <w:r w:rsidRPr="000A4A27">
              <w:t>courts.alaska.gov/shc/family/</w:t>
            </w:r>
            <w:proofErr w:type="spellStart"/>
            <w:r w:rsidRPr="000A4A27">
              <w:t>glossary.htm#post-judgment</w:t>
            </w:r>
            <w:proofErr w:type="spellEnd"/>
          </w:p>
          <w:p w14:paraId="30710FE6" w14:textId="28A59C8F" w:rsidR="006F32AC" w:rsidRDefault="009C0370" w:rsidP="00742A86">
            <w:pPr>
              <w:pStyle w:val="Body"/>
            </w:pPr>
            <w:hyperlink r:id="rId173" w:history="1">
              <w:r w:rsidR="006F32AC" w:rsidRPr="000A042F">
                <w:rPr>
                  <w:b/>
                </w:rPr>
                <w:t>Enforcing Your Order</w:t>
              </w:r>
            </w:hyperlink>
            <w:r w:rsidR="006F32AC">
              <w:br/>
            </w:r>
            <w:r w:rsidR="006F32AC" w:rsidRPr="000A042F">
              <w:t>courts.alaska.gov/shc/family/shcenforce.htm</w:t>
            </w:r>
          </w:p>
          <w:p w14:paraId="6615E28C" w14:textId="0202C96B" w:rsidR="006F32AC" w:rsidRPr="00310640" w:rsidRDefault="006F32AC" w:rsidP="00742A86">
            <w:pPr>
              <w:pStyle w:val="Body"/>
            </w:pPr>
            <w:r w:rsidRPr="00CE4A73">
              <w:rPr>
                <w:b/>
              </w:rPr>
              <w:lastRenderedPageBreak/>
              <w:t>Collecting money owed to you</w:t>
            </w:r>
            <w:r>
              <w:rPr>
                <w:rStyle w:val="Hyperlink"/>
              </w:rPr>
              <w:br/>
            </w:r>
            <w:r w:rsidRPr="00CE4A73">
              <w:t>courts.alaska.gov/shc/family/collectionsfaq.htm</w:t>
            </w:r>
          </w:p>
        </w:tc>
      </w:tr>
      <w:tr w:rsidR="006F32AC" w14:paraId="48EB3AF5" w14:textId="77777777" w:rsidTr="004537B5">
        <w:trPr>
          <w:jc w:val="center"/>
        </w:trPr>
        <w:tc>
          <w:tcPr>
            <w:tcW w:w="2628" w:type="dxa"/>
            <w:tcMar>
              <w:top w:w="360" w:type="dxa"/>
              <w:left w:w="115" w:type="dxa"/>
              <w:right w:w="115" w:type="dxa"/>
            </w:tcMar>
          </w:tcPr>
          <w:p w14:paraId="69B871C6" w14:textId="77777777" w:rsidR="006F32AC" w:rsidRPr="007D262F" w:rsidRDefault="006F32AC" w:rsidP="00742A86">
            <w:pPr>
              <w:pStyle w:val="Body"/>
            </w:pPr>
            <w:r w:rsidRPr="006C65ED">
              <w:lastRenderedPageBreak/>
              <w:t>{%tr endif %}</w:t>
            </w:r>
          </w:p>
        </w:tc>
        <w:tc>
          <w:tcPr>
            <w:tcW w:w="7612" w:type="dxa"/>
            <w:tcMar>
              <w:top w:w="432" w:type="dxa"/>
              <w:left w:w="115" w:type="dxa"/>
              <w:right w:w="115" w:type="dxa"/>
            </w:tcMar>
          </w:tcPr>
          <w:p w14:paraId="63F1A8F2" w14:textId="77777777" w:rsidR="006F32AC" w:rsidRPr="00310640" w:rsidRDefault="006F32AC" w:rsidP="00742A86">
            <w:pPr>
              <w:pStyle w:val="Body"/>
            </w:pPr>
          </w:p>
        </w:tc>
      </w:tr>
      <w:tr w:rsidR="006F32AC" w:rsidRPr="00B31F77" w14:paraId="6B1B7131" w14:textId="77777777" w:rsidTr="004537B5">
        <w:trPr>
          <w:jc w:val="center"/>
        </w:trPr>
        <w:tc>
          <w:tcPr>
            <w:tcW w:w="2628" w:type="dxa"/>
            <w:tcMar>
              <w:top w:w="360" w:type="dxa"/>
              <w:left w:w="115" w:type="dxa"/>
              <w:right w:w="115" w:type="dxa"/>
            </w:tcMar>
          </w:tcPr>
          <w:p w14:paraId="56926AC5" w14:textId="10D3104C" w:rsidR="006F32AC" w:rsidRPr="002F16FE" w:rsidRDefault="006F32AC" w:rsidP="00742A86">
            <w:pPr>
              <w:pStyle w:val="Body"/>
            </w:pPr>
            <w:bookmarkStart w:id="20" w:name="_Ref119655071"/>
            <w:r w:rsidRPr="006C65ED">
              <w:t xml:space="preserve">{%tr </w:t>
            </w:r>
            <w:r>
              <w:t xml:space="preserve">if defined('interim_order_date') </w:t>
            </w:r>
            <w:r w:rsidR="00BD6B0C">
              <w:br/>
            </w:r>
            <w:r>
              <w:t>or defined('</w:t>
            </w:r>
            <w:proofErr w:type="spellStart"/>
            <w:r>
              <w:t>guess_interim_order_date</w:t>
            </w:r>
            <w:proofErr w:type="spellEnd"/>
            <w:r>
              <w:t xml:space="preserve">') </w:t>
            </w:r>
            <w:r>
              <w:br/>
              <w:t xml:space="preserve">or </w:t>
            </w:r>
            <w:proofErr w:type="spellStart"/>
            <w:r>
              <w:t>unknown_interim_date</w:t>
            </w:r>
            <w:proofErr w:type="spellEnd"/>
            <w:r>
              <w:t xml:space="preserve"> in('reconsider', 'modify')</w:t>
            </w:r>
            <w:r w:rsidR="00BD6B0C">
              <w:t xml:space="preserve"> </w:t>
            </w:r>
            <w:r w:rsidR="00BD6B0C">
              <w:br/>
            </w:r>
            <w:r>
              <w:t xml:space="preserve">or </w:t>
            </w:r>
            <w:r w:rsidR="00BD6B0C">
              <w:br/>
            </w:r>
            <w:r>
              <w:t xml:space="preserve">defined('final_order_date') </w:t>
            </w:r>
            <w:r>
              <w:br/>
              <w:t xml:space="preserve">or </w:t>
            </w:r>
            <w:r w:rsidR="005B14F8" w:rsidRPr="005B14F8">
              <w:rPr>
                <w:color w:val="00B0F0"/>
              </w:rPr>
              <w:t>(</w:t>
            </w:r>
            <w:r>
              <w:t>defined('</w:t>
            </w:r>
            <w:proofErr w:type="spellStart"/>
            <w:r>
              <w:t>guess_final_order_date</w:t>
            </w:r>
            <w:proofErr w:type="spellEnd"/>
            <w:r>
              <w:t xml:space="preserve">') </w:t>
            </w:r>
            <w:r w:rsidR="005B14F8">
              <w:t xml:space="preserve">and </w:t>
            </w:r>
            <w:r w:rsidR="005B14F8" w:rsidRPr="005B14F8">
              <w:t xml:space="preserve">not </w:t>
            </w:r>
            <w:proofErr w:type="spellStart"/>
            <w:r w:rsidR="005B14F8" w:rsidRPr="005B14F8">
              <w:t>guess_final_order_date</w:t>
            </w:r>
            <w:proofErr w:type="spellEnd"/>
            <w:r w:rsidR="005B14F8" w:rsidRPr="005B14F8">
              <w:t xml:space="preserve"> </w:t>
            </w:r>
            <w:r w:rsidR="0041554C">
              <w:t>== 'unknown')</w:t>
            </w:r>
            <w:r w:rsidR="005B14F8">
              <w:t xml:space="preserve"> </w:t>
            </w:r>
            <w:r>
              <w:br/>
              <w:t>or</w:t>
            </w:r>
            <w:r w:rsidR="004C6BC7">
              <w:t xml:space="preserve"> </w:t>
            </w:r>
            <w:r>
              <w:br/>
            </w:r>
            <w:proofErr w:type="spellStart"/>
            <w:r>
              <w:t>unknown_final_date.any_true</w:t>
            </w:r>
            <w:proofErr w:type="spellEnd"/>
            <w:r>
              <w:t>('</w:t>
            </w:r>
            <w:proofErr w:type="spellStart"/>
            <w:r>
              <w:t>reconsider','set</w:t>
            </w:r>
            <w:proofErr w:type="spellEnd"/>
            <w:r>
              <w:t xml:space="preserve"> aside')</w:t>
            </w:r>
            <w:r w:rsidR="004311C8">
              <w:t xml:space="preserve"> </w:t>
            </w:r>
            <w:r w:rsidR="004311C8">
              <w:br/>
            </w:r>
            <w:r>
              <w:t>or</w:t>
            </w:r>
            <w:r w:rsidR="004311C8">
              <w:br/>
            </w:r>
            <w:r>
              <w:t>(why_change == 'income' and not parents_agree and not middle_of_case)</w:t>
            </w:r>
            <w:r w:rsidR="004311C8">
              <w:br/>
            </w:r>
            <w:r w:rsidRPr="002574E7">
              <w:rPr>
                <w:color w:val="FFC000"/>
              </w:rPr>
              <w:t xml:space="preserve"> </w:t>
            </w:r>
            <w:r w:rsidRPr="002574E7">
              <w:rPr>
                <w:color w:val="00B0F0"/>
              </w:rPr>
              <w:t>or</w:t>
            </w:r>
            <w:r>
              <w:rPr>
                <w:color w:val="00B0F0"/>
              </w:rPr>
              <w:t xml:space="preserve"> </w:t>
            </w:r>
            <w:r w:rsidR="004311C8">
              <w:rPr>
                <w:color w:val="00B0F0"/>
              </w:rPr>
              <w:br/>
            </w:r>
            <w:r w:rsidRPr="005E123A">
              <w:rPr>
                <w:color w:val="00B0F0"/>
              </w:rPr>
              <w:t xml:space="preserve">user_need </w:t>
            </w:r>
            <w:r>
              <w:rPr>
                <w:color w:val="00B0F0"/>
              </w:rPr>
              <w:t>in (</w:t>
            </w:r>
            <w:r w:rsidRPr="005E123A">
              <w:rPr>
                <w:color w:val="00B0F0"/>
              </w:rPr>
              <w:t>'enforce AK order'</w:t>
            </w:r>
            <w:r>
              <w:rPr>
                <w:color w:val="00B0F0"/>
              </w:rPr>
              <w:t xml:space="preserve">, </w:t>
            </w:r>
            <w:r w:rsidRPr="00451D21">
              <w:rPr>
                <w:color w:val="7030A0"/>
              </w:rPr>
              <w:t>'enforce foreign order'</w:t>
            </w:r>
            <w:r>
              <w:rPr>
                <w:color w:val="7030A0"/>
              </w:rPr>
              <w:t>)</w:t>
            </w:r>
            <w:r w:rsidRPr="00451D21">
              <w:rPr>
                <w:color w:val="7030A0"/>
              </w:rPr>
              <w:t xml:space="preserve"> </w:t>
            </w:r>
            <w:r w:rsidRPr="006C65ED">
              <w:t>%}</w:t>
            </w:r>
          </w:p>
        </w:tc>
        <w:tc>
          <w:tcPr>
            <w:tcW w:w="7612" w:type="dxa"/>
            <w:tcMar>
              <w:top w:w="432" w:type="dxa"/>
              <w:left w:w="115" w:type="dxa"/>
              <w:right w:w="115" w:type="dxa"/>
            </w:tcMar>
          </w:tcPr>
          <w:p w14:paraId="4A16E351" w14:textId="77777777" w:rsidR="006F32AC" w:rsidRDefault="006F32AC" w:rsidP="00742A86">
            <w:pPr>
              <w:pStyle w:val="Body"/>
            </w:pPr>
          </w:p>
        </w:tc>
      </w:tr>
      <w:tr w:rsidR="006F32AC" w14:paraId="6E6DEB43" w14:textId="77777777" w:rsidTr="004537B5">
        <w:trPr>
          <w:jc w:val="center"/>
        </w:trPr>
        <w:tc>
          <w:tcPr>
            <w:tcW w:w="2628" w:type="dxa"/>
            <w:tcMar>
              <w:top w:w="360" w:type="dxa"/>
              <w:left w:w="115" w:type="dxa"/>
              <w:right w:w="115" w:type="dxa"/>
            </w:tcMar>
          </w:tcPr>
          <w:p w14:paraId="16D24BAE" w14:textId="1CF539BC" w:rsidR="006F32AC" w:rsidRPr="0068396B" w:rsidRDefault="006F32AC" w:rsidP="00532D9A">
            <w:pPr>
              <w:pStyle w:val="Heading2"/>
              <w:outlineLvl w:val="1"/>
            </w:pPr>
            <w:r>
              <w:t xml:space="preserve">Step </w:t>
            </w:r>
            <w:bookmarkStart w:id="21" w:name="Figure1"/>
            <w:r>
              <w:fldChar w:fldCharType="begin"/>
            </w:r>
            <w:r>
              <w:instrText xml:space="preserve"> SEQ stepList \* MERGEFORMAT </w:instrText>
            </w:r>
            <w:r>
              <w:fldChar w:fldCharType="separate"/>
            </w:r>
            <w:r w:rsidR="007C1E85">
              <w:rPr>
                <w:noProof/>
              </w:rPr>
              <w:t>21</w:t>
            </w:r>
            <w:r>
              <w:rPr>
                <w:noProof/>
              </w:rPr>
              <w:fldChar w:fldCharType="end"/>
            </w:r>
            <w:bookmarkEnd w:id="21"/>
            <w:r>
              <w:t xml:space="preserve">: Fill Out the Certificate of </w:t>
            </w:r>
            <w:r>
              <w:lastRenderedPageBreak/>
              <w:t>Service</w:t>
            </w:r>
          </w:p>
        </w:tc>
        <w:tc>
          <w:tcPr>
            <w:tcW w:w="7612" w:type="dxa"/>
            <w:tcMar>
              <w:top w:w="432" w:type="dxa"/>
              <w:left w:w="115" w:type="dxa"/>
              <w:right w:w="115" w:type="dxa"/>
            </w:tcMar>
          </w:tcPr>
          <w:p w14:paraId="6C2ABA03" w14:textId="77777777" w:rsidR="00ED4336" w:rsidRDefault="00ED4336" w:rsidP="00742A86">
            <w:pPr>
              <w:pStyle w:val="Body"/>
            </w:pPr>
            <w:bookmarkStart w:id="22" w:name="_Hlk165983748"/>
            <w:r>
              <w:lastRenderedPageBreak/>
              <w:t>You must give {{ other_party_in_case }} 1 copy of everything you file with the court. This is called “service.”</w:t>
            </w:r>
          </w:p>
          <w:p w14:paraId="3E2EFCAD" w14:textId="77777777" w:rsidR="00ED4336" w:rsidRDefault="00ED4336" w:rsidP="00532D9A">
            <w:pPr>
              <w:pStyle w:val="ListParagraphNumbered"/>
              <w:numPr>
                <w:ilvl w:val="0"/>
                <w:numId w:val="23"/>
              </w:numPr>
              <w:ind w:left="403"/>
            </w:pPr>
            <w:r>
              <w:t>Decide on the way you will serve {{ other_party_in_case }}, or their lawyer if they have one.</w:t>
            </w:r>
          </w:p>
          <w:p w14:paraId="2BA04ECB" w14:textId="77777777" w:rsidR="00ED4336" w:rsidRDefault="00ED4336" w:rsidP="00532D9A">
            <w:pPr>
              <w:pStyle w:val="Example-bulleted"/>
            </w:pPr>
            <w:r w:rsidRPr="00492C97">
              <w:lastRenderedPageBreak/>
              <w:t>You can send the copy you made for them by regular, 1</w:t>
            </w:r>
            <w:r w:rsidRPr="00492C97">
              <w:rPr>
                <w:vertAlign w:val="superscript"/>
              </w:rPr>
              <w:t>st</w:t>
            </w:r>
            <w:r w:rsidRPr="00492C97">
              <w:t xml:space="preserve"> class mail</w:t>
            </w:r>
            <w:r>
              <w:t>.</w:t>
            </w:r>
          </w:p>
          <w:p w14:paraId="3FFB8256" w14:textId="77777777" w:rsidR="00ED4336" w:rsidRDefault="00ED4336" w:rsidP="00532D9A">
            <w:pPr>
              <w:pStyle w:val="Example-bulleted"/>
            </w:pPr>
            <w:r>
              <w:t>You can</w:t>
            </w:r>
            <w:r w:rsidRPr="00492C97">
              <w:t xml:space="preserve"> </w:t>
            </w:r>
            <w:r>
              <w:t>deliver it yourself, or through a messenger service.</w:t>
            </w:r>
          </w:p>
          <w:p w14:paraId="2EC3E6C0" w14:textId="77777777" w:rsidR="00ED4336" w:rsidRPr="00492C97" w:rsidRDefault="00ED4336" w:rsidP="00532D9A">
            <w:pPr>
              <w:pStyle w:val="Example-bulleted"/>
            </w:pPr>
            <w:r w:rsidRPr="00492C97">
              <w:t>If they file anything in court that says they agree to service by email, you can email the copy you made for them</w:t>
            </w:r>
            <w:r>
              <w:t>.</w:t>
            </w:r>
          </w:p>
          <w:p w14:paraId="2C780E7F" w14:textId="06B493E1" w:rsidR="00ED4336" w:rsidRPr="00492C97" w:rsidRDefault="00ED4336" w:rsidP="00532D9A">
            <w:pPr>
              <w:pStyle w:val="Example-bulleted"/>
            </w:pPr>
            <w:r w:rsidRPr="00492C97">
              <w:t xml:space="preserve">If you use the </w:t>
            </w:r>
            <w:r w:rsidRPr="008C6E19">
              <w:t>court’s</w:t>
            </w:r>
            <w:hyperlink r:id="rId174">
              <w:r w:rsidRPr="008C6E19">
                <w:rPr>
                  <w:rStyle w:val="Hyperlink"/>
                </w:rPr>
                <w:t xml:space="preserve"> </w:t>
              </w:r>
            </w:hyperlink>
            <w:hyperlink r:id="rId175" w:history="1">
              <w:r w:rsidRPr="008C6E19">
                <w:rPr>
                  <w:rStyle w:val="Hyperlink"/>
                </w:rPr>
                <w:t>TrueFiling eFiling system</w:t>
              </w:r>
            </w:hyperlink>
            <w:r>
              <w:t xml:space="preserve">, </w:t>
            </w:r>
            <w:r w:rsidRPr="008C6E19">
              <w:t>TrueFiling</w:t>
            </w:r>
            <w:r w:rsidRPr="00492C97">
              <w:t xml:space="preserve"> serves </w:t>
            </w:r>
            <w:r>
              <w:t>{{ other_party_in_case }}</w:t>
            </w:r>
            <w:r w:rsidRPr="00492C97">
              <w:t xml:space="preserve"> for you.</w:t>
            </w:r>
          </w:p>
          <w:bookmarkEnd w:id="22"/>
          <w:p w14:paraId="14D0E133" w14:textId="77777777" w:rsidR="00ED4336" w:rsidRDefault="00ED4336" w:rsidP="00532D9A">
            <w:pPr>
              <w:pStyle w:val="ListParagraphNumbered"/>
            </w:pPr>
            <w:r>
              <w:t>Decide the date you will serve {{ other_party_in_case }}. Serve them the same day you file your documents with the court.</w:t>
            </w:r>
          </w:p>
          <w:p w14:paraId="2C5C2ACF" w14:textId="77777777" w:rsidR="00ED4336" w:rsidRDefault="00ED4336" w:rsidP="00532D9A">
            <w:pPr>
              <w:pStyle w:val="ListParagraphNumbered"/>
            </w:pPr>
            <w:r>
              <w:t xml:space="preserve">Fill out the </w:t>
            </w:r>
            <w:r w:rsidRPr="00300935">
              <w:rPr>
                <w:b/>
              </w:rPr>
              <w:t>Certificate of Service</w:t>
            </w:r>
            <w:r>
              <w:t xml:space="preserve"> at the end of your court forms. The "certificate" tells the court how you are giving a copy of all the documents you file with the court to {{ other_party_in_case }}. </w:t>
            </w:r>
            <w:r w:rsidRPr="00207E0F">
              <w:t>If you use TrueFil</w:t>
            </w:r>
            <w:r>
              <w:t>ing, it</w:t>
            </w:r>
            <w:r w:rsidRPr="00207E0F">
              <w:t xml:space="preserve"> serves the other parent for you</w:t>
            </w:r>
            <w:r>
              <w:t xml:space="preserve"> and you do not need to fill out the </w:t>
            </w:r>
            <w:r w:rsidRPr="00BD46E0">
              <w:rPr>
                <w:b/>
              </w:rPr>
              <w:t>Certificate of Service</w:t>
            </w:r>
            <w:r>
              <w:t>.</w:t>
            </w:r>
          </w:p>
          <w:p w14:paraId="66E31366" w14:textId="77777777" w:rsidR="00ED4336" w:rsidRDefault="00ED4336" w:rsidP="00532D9A">
            <w:pPr>
              <w:pStyle w:val="Heading4"/>
              <w:outlineLvl w:val="3"/>
            </w:pPr>
            <w:r w:rsidRPr="00492C97">
              <w:t>Important</w:t>
            </w:r>
          </w:p>
          <w:p w14:paraId="306C25D8" w14:textId="77777777" w:rsidR="00ED4336" w:rsidRDefault="00ED4336" w:rsidP="00532D9A">
            <w:pPr>
              <w:pStyle w:val="Example"/>
            </w:pPr>
            <w:r>
              <w:t>Be sure you can serve {{ other_party_in_case }} on the date and in the way you put in the Certificate of Service.</w:t>
            </w:r>
          </w:p>
          <w:p w14:paraId="3FF497A0" w14:textId="77777777" w:rsidR="00ED4336" w:rsidRPr="00492C97" w:rsidRDefault="00ED4336" w:rsidP="00532D9A">
            <w:pPr>
              <w:pStyle w:val="ListParagraphNumbered"/>
            </w:pPr>
            <w:bookmarkStart w:id="23" w:name="_Hlk136511495"/>
            <w:r w:rsidRPr="00492C97">
              <w:t>If you do not fill out the Certificate of Service:</w:t>
            </w:r>
          </w:p>
          <w:p w14:paraId="2569ABE5" w14:textId="77777777" w:rsidR="00ED4336" w:rsidRPr="003532A7" w:rsidRDefault="00ED4336" w:rsidP="00F6106D">
            <w:pPr>
              <w:pStyle w:val="Heading2"/>
              <w:outlineLvl w:val="1"/>
              <w:rPr>
                <w:bCs/>
              </w:rPr>
            </w:pPr>
            <w:r>
              <w:t xml:space="preserve">The court may not accept your motion or may send you a </w:t>
            </w:r>
            <w:r w:rsidRPr="001A51A4">
              <w:rPr>
                <w:b/>
              </w:rPr>
              <w:t>Deficiency Notice</w:t>
            </w:r>
            <w:r w:rsidRPr="003532A7">
              <w:rPr>
                <w:bCs/>
              </w:rPr>
              <w:t>, and</w:t>
            </w:r>
          </w:p>
          <w:p w14:paraId="61F430B4" w14:textId="77777777" w:rsidR="00ED4336" w:rsidRPr="003532A7" w:rsidRDefault="00ED4336" w:rsidP="00532D9A">
            <w:pPr>
              <w:pStyle w:val="Example-bulleted"/>
              <w:rPr>
                <w:bCs/>
              </w:rPr>
            </w:pPr>
            <w:r>
              <w:rPr>
                <w:bCs/>
              </w:rPr>
              <w:t>T</w:t>
            </w:r>
            <w:r w:rsidRPr="003532A7">
              <w:rPr>
                <w:bCs/>
              </w:rPr>
              <w:t xml:space="preserve">he judge may not see your motion </w:t>
            </w:r>
            <w:r>
              <w:rPr>
                <w:bCs/>
              </w:rPr>
              <w:t>or</w:t>
            </w:r>
            <w:r w:rsidRPr="003532A7">
              <w:rPr>
                <w:bCs/>
              </w:rPr>
              <w:t xml:space="preserve"> make a decision</w:t>
            </w:r>
            <w:bookmarkEnd w:id="23"/>
            <w:r w:rsidRPr="003532A7">
              <w:rPr>
                <w:bCs/>
              </w:rPr>
              <w:t>.</w:t>
            </w:r>
          </w:p>
          <w:p w14:paraId="0076F3A7" w14:textId="7D40F606" w:rsidR="006F32AC" w:rsidRPr="00310640" w:rsidRDefault="00ED4336" w:rsidP="00532D9A">
            <w:pPr>
              <w:pStyle w:val="Body"/>
            </w:pPr>
            <w:r w:rsidRPr="00532D9A">
              <w:t xml:space="preserve">{% for </w:t>
            </w:r>
            <w:proofErr w:type="spellStart"/>
            <w:r w:rsidRPr="00532D9A">
              <w:t>image_data</w:t>
            </w:r>
            <w:proofErr w:type="spellEnd"/>
            <w:r w:rsidRPr="00532D9A">
              <w:t xml:space="preserve"> in </w:t>
            </w:r>
            <w:proofErr w:type="spellStart"/>
            <w:r w:rsidRPr="00532D9A">
              <w:t>images_list</w:t>
            </w:r>
            <w:proofErr w:type="spellEnd"/>
            <w:r w:rsidRPr="00532D9A">
              <w:t xml:space="preserve"> %}</w:t>
            </w:r>
            <w:r w:rsidRPr="00532D9A">
              <w:br/>
              <w:t xml:space="preserve">{{ </w:t>
            </w:r>
            <w:proofErr w:type="spellStart"/>
            <w:r w:rsidRPr="00532D9A">
              <w:t>image_data</w:t>
            </w:r>
            <w:proofErr w:type="spellEnd"/>
            <w:r w:rsidRPr="00532D9A">
              <w:t>['text'] }}</w:t>
            </w:r>
            <w:r w:rsidRPr="00532D9A">
              <w:br/>
              <w:t xml:space="preserve">{{ </w:t>
            </w:r>
            <w:proofErr w:type="spellStart"/>
            <w:r w:rsidRPr="00532D9A">
              <w:t>image_data</w:t>
            </w:r>
            <w:proofErr w:type="spellEnd"/>
            <w:r w:rsidRPr="00532D9A">
              <w:t>['image'].show(width='5in%') }}</w:t>
            </w:r>
            <w:r w:rsidRPr="00532D9A">
              <w:br/>
              <w:t xml:space="preserve">{% </w:t>
            </w:r>
            <w:proofErr w:type="spellStart"/>
            <w:r w:rsidRPr="00532D9A">
              <w:t>endfor</w:t>
            </w:r>
            <w:proofErr w:type="spellEnd"/>
            <w:r w:rsidRPr="00532D9A">
              <w:t xml:space="preserve"> %}</w:t>
            </w:r>
          </w:p>
        </w:tc>
      </w:tr>
      <w:tr w:rsidR="006F32AC" w14:paraId="068BBDD4" w14:textId="77777777" w:rsidTr="004537B5">
        <w:trPr>
          <w:jc w:val="center"/>
        </w:trPr>
        <w:tc>
          <w:tcPr>
            <w:tcW w:w="2628" w:type="dxa"/>
            <w:tcMar>
              <w:top w:w="360" w:type="dxa"/>
              <w:left w:w="115" w:type="dxa"/>
              <w:right w:w="115" w:type="dxa"/>
            </w:tcMar>
          </w:tcPr>
          <w:p w14:paraId="1D54F3CF" w14:textId="64198FA7" w:rsidR="006F32AC" w:rsidRDefault="006F32AC" w:rsidP="00F6106D">
            <w:pPr>
              <w:pStyle w:val="Heading2"/>
              <w:outlineLvl w:val="1"/>
            </w:pPr>
            <w:r>
              <w:lastRenderedPageBreak/>
              <w:t xml:space="preserve">Step </w:t>
            </w:r>
            <w:bookmarkStart w:id="24" w:name="File"/>
            <w:r>
              <w:fldChar w:fldCharType="begin"/>
            </w:r>
            <w:r>
              <w:instrText xml:space="preserve"> SEQ stepList \* MERGEFORMAT </w:instrText>
            </w:r>
            <w:r>
              <w:fldChar w:fldCharType="separate"/>
            </w:r>
            <w:r w:rsidR="007C1E85">
              <w:rPr>
                <w:noProof/>
              </w:rPr>
              <w:t>22</w:t>
            </w:r>
            <w:r>
              <w:rPr>
                <w:noProof/>
              </w:rPr>
              <w:fldChar w:fldCharType="end"/>
            </w:r>
            <w:bookmarkEnd w:id="24"/>
            <w:r>
              <w:t xml:space="preserve">: </w:t>
            </w:r>
            <w:r w:rsidR="00683C11" w:rsidRPr="00683C11">
              <w:rPr>
                <w:color w:val="FF0000"/>
              </w:rPr>
              <w:t xml:space="preserve">{% </w:t>
            </w:r>
            <w:r w:rsidR="005C16E7">
              <w:rPr>
                <w:color w:val="FF0000"/>
              </w:rPr>
              <w:t>if defined('</w:t>
            </w:r>
            <w:proofErr w:type="spellStart"/>
            <w:r w:rsidR="005C16E7">
              <w:rPr>
                <w:color w:val="FF0000"/>
              </w:rPr>
              <w:t>file_step_heading</w:t>
            </w:r>
            <w:proofErr w:type="spellEnd"/>
            <w:r w:rsidR="00372956">
              <w:rPr>
                <w:color w:val="FF0000"/>
              </w:rPr>
              <w:t>') %}</w:t>
            </w:r>
            <w:r w:rsidR="00372956">
              <w:t xml:space="preserve"> </w:t>
            </w:r>
            <w:r w:rsidR="005C16E7" w:rsidRPr="005C16E7">
              <w:t xml:space="preserve">{{ </w:t>
            </w:r>
            <w:proofErr w:type="spellStart"/>
            <w:r w:rsidR="005C16E7" w:rsidRPr="005C16E7">
              <w:t>file_step_heading</w:t>
            </w:r>
            <w:proofErr w:type="spellEnd"/>
            <w:r w:rsidR="005C16E7" w:rsidRPr="005C16E7" w:rsidDel="005C16E7">
              <w:t xml:space="preserve"> </w:t>
            </w:r>
            <w:r w:rsidR="005C16E7" w:rsidRPr="005C16E7">
              <w:t>}}</w:t>
            </w:r>
            <w:r w:rsidR="00185541" w:rsidRPr="00A07AE1">
              <w:rPr>
                <w:color w:val="FF0000"/>
                <w:shd w:val="clear" w:color="auto" w:fill="FFFFFF"/>
              </w:rPr>
              <w:t>{% else %}</w:t>
            </w:r>
            <w:r w:rsidR="00185541">
              <w:t xml:space="preserve">File your </w:t>
            </w:r>
            <w:r w:rsidR="00123215">
              <w:rPr>
                <w:shd w:val="clear" w:color="auto" w:fill="FFFFFF"/>
              </w:rPr>
              <w:t>motion</w:t>
            </w:r>
            <w:r w:rsidR="003164C0">
              <w:rPr>
                <w:shd w:val="clear" w:color="auto" w:fill="FFFFFF"/>
              </w:rPr>
              <w:t xml:space="preserve"> </w:t>
            </w:r>
            <w:r w:rsidR="003164C0">
              <w:rPr>
                <w:shd w:val="clear" w:color="auto" w:fill="FFFFFF"/>
              </w:rPr>
              <w:lastRenderedPageBreak/>
              <w:t>forms</w:t>
            </w:r>
            <w:r w:rsidR="00185541" w:rsidRPr="003253EF">
              <w:rPr>
                <w:color w:val="FF0000"/>
                <w:shd w:val="clear" w:color="auto" w:fill="FFFFFF"/>
              </w:rPr>
              <w:t>{% endif %}</w:t>
            </w:r>
          </w:p>
        </w:tc>
        <w:tc>
          <w:tcPr>
            <w:tcW w:w="7612" w:type="dxa"/>
            <w:tcMar>
              <w:top w:w="432" w:type="dxa"/>
              <w:left w:w="115" w:type="dxa"/>
              <w:right w:w="115" w:type="dxa"/>
            </w:tcMar>
          </w:tcPr>
          <w:p w14:paraId="27474607" w14:textId="77777777" w:rsidR="001D7A8E" w:rsidRPr="009979F4" w:rsidRDefault="001D7A8E" w:rsidP="001D7A8E">
            <w:pPr>
              <w:pStyle w:val="Body"/>
            </w:pPr>
            <w:r w:rsidRPr="00C277F3">
              <w:lastRenderedPageBreak/>
              <w:t xml:space="preserve">{{ </w:t>
            </w:r>
            <w:commentRangeStart w:id="25"/>
            <w:proofErr w:type="spellStart"/>
            <w:r w:rsidRPr="00C277F3">
              <w:t>file_motion_to_enforce</w:t>
            </w:r>
            <w:proofErr w:type="spellEnd"/>
            <w:r w:rsidRPr="00C277F3">
              <w:t xml:space="preserve"> </w:t>
            </w:r>
            <w:commentRangeEnd w:id="25"/>
            <w:r>
              <w:rPr>
                <w:rStyle w:val="CommentReference"/>
                <w:rFonts w:ascii="Arial" w:eastAsia="Arial" w:hAnsi="Arial" w:cs="Arial"/>
              </w:rPr>
              <w:commentReference w:id="25"/>
            </w:r>
            <w:r w:rsidRPr="00C277F3">
              <w:t>}}</w:t>
            </w:r>
            <w:r w:rsidRPr="009979F4">
              <w:rPr>
                <w:color w:val="00B0F0"/>
              </w:rPr>
              <w:t>{% if defined('</w:t>
            </w:r>
            <w:proofErr w:type="spellStart"/>
            <w:r w:rsidRPr="009979F4">
              <w:rPr>
                <w:color w:val="00B0F0"/>
              </w:rPr>
              <w:t>file_step_heading</w:t>
            </w:r>
            <w:proofErr w:type="spellEnd"/>
            <w:r w:rsidRPr="009979F4">
              <w:rPr>
                <w:color w:val="00B0F0"/>
              </w:rPr>
              <w:t xml:space="preserve">') and </w:t>
            </w:r>
            <w:proofErr w:type="spellStart"/>
            <w:r w:rsidRPr="009979F4">
              <w:rPr>
                <w:color w:val="00B0F0"/>
              </w:rPr>
              <w:t>file_step_heading</w:t>
            </w:r>
            <w:proofErr w:type="spellEnd"/>
            <w:r w:rsidRPr="009979F4">
              <w:rPr>
                <w:color w:val="00B0F0"/>
              </w:rPr>
              <w:t xml:space="preserve"> == 'File your Motion to Set Aside' %}</w:t>
            </w:r>
            <w:r w:rsidRPr="009979F4">
              <w:t xml:space="preserve">If you decide that a </w:t>
            </w:r>
            <w:r w:rsidRPr="009979F4">
              <w:rPr>
                <w:b/>
                <w:bCs/>
              </w:rPr>
              <w:t>Motion to Set Aside</w:t>
            </w:r>
            <w:r w:rsidRPr="009979F4">
              <w:t xml:space="preserve"> fits your case:</w:t>
            </w:r>
            <w:r w:rsidRPr="009979F4">
              <w:rPr>
                <w:color w:val="00B0F0"/>
              </w:rPr>
              <w:t xml:space="preserve">{% </w:t>
            </w:r>
            <w:commentRangeStart w:id="26"/>
            <w:r w:rsidRPr="009979F4">
              <w:rPr>
                <w:color w:val="00B0F0"/>
              </w:rPr>
              <w:t>endif</w:t>
            </w:r>
            <w:commentRangeEnd w:id="26"/>
            <w:r w:rsidRPr="009979F4">
              <w:rPr>
                <w:color w:val="00B0F0"/>
              </w:rPr>
              <w:commentReference w:id="26"/>
            </w:r>
            <w:r w:rsidRPr="009979F4">
              <w:rPr>
                <w:color w:val="00B0F0"/>
              </w:rPr>
              <w:t xml:space="preserve"> %}</w:t>
            </w:r>
          </w:p>
          <w:p w14:paraId="745645D8" w14:textId="77777777" w:rsidR="001D7A8E" w:rsidRPr="00A10B12" w:rsidRDefault="001D7A8E" w:rsidP="001D7A8E">
            <w:pPr>
              <w:pStyle w:val="Listnumbered"/>
              <w:numPr>
                <w:ilvl w:val="0"/>
                <w:numId w:val="24"/>
              </w:numPr>
            </w:pPr>
            <w:r w:rsidRPr="00A10B12">
              <w:t xml:space="preserve">Make 2 copies of </w:t>
            </w:r>
            <w:r w:rsidRPr="008E0877">
              <w:t>everything you are going to give the court</w:t>
            </w:r>
            <w:r w:rsidRPr="00A10B12">
              <w:t>.</w:t>
            </w:r>
          </w:p>
          <w:p w14:paraId="2CC25E5D" w14:textId="77777777" w:rsidR="001D7A8E" w:rsidRDefault="001D7A8E" w:rsidP="001D7A8E">
            <w:pPr>
              <w:pStyle w:val="Listnumbered"/>
              <w:numPr>
                <w:ilvl w:val="0"/>
                <w:numId w:val="24"/>
              </w:numPr>
            </w:pPr>
            <w:bookmarkStart w:id="27" w:name="_Hlk165985932"/>
            <w:r>
              <w:t>Give the original version of your documents to the court. This is called “filing” your documents. You can:</w:t>
            </w:r>
          </w:p>
          <w:p w14:paraId="37AAE908" w14:textId="77777777" w:rsidR="001D7A8E" w:rsidRDefault="001D7A8E" w:rsidP="001D7A8E">
            <w:pPr>
              <w:pStyle w:val="Example-bulleted"/>
            </w:pPr>
            <w:bookmarkStart w:id="28" w:name="_Hlk165983770"/>
            <w:bookmarkEnd w:id="27"/>
            <w:r>
              <w:t>Deliver the documents to the court yourself.</w:t>
            </w:r>
          </w:p>
          <w:p w14:paraId="32BAAA2E" w14:textId="77777777" w:rsidR="001D7A8E" w:rsidRDefault="001D7A8E" w:rsidP="001D7A8E">
            <w:pPr>
              <w:pStyle w:val="Example-bulleted"/>
            </w:pPr>
            <w:r>
              <w:t>Mail the documents by first-class mail.</w:t>
            </w:r>
          </w:p>
          <w:p w14:paraId="3E1F6B1F" w14:textId="5899C327" w:rsidR="001D7A8E" w:rsidRDefault="001D7A8E" w:rsidP="001D7A8E">
            <w:pPr>
              <w:pStyle w:val="Example-bulleted"/>
            </w:pPr>
            <w:r>
              <w:t xml:space="preserve">Use the court’s TrueFiling eFiling system to send the documents to the court electronically, if your local court uses TrueFiling. </w:t>
            </w:r>
            <w:hyperlink r:id="rId180" w:anchor="current-courts" w:history="1">
              <w:r w:rsidRPr="009672BB">
                <w:rPr>
                  <w:rStyle w:val="Hyperlink"/>
                </w:rPr>
                <w:t>See if your court uses TrueFi</w:t>
              </w:r>
              <w:r>
                <w:rPr>
                  <w:rStyle w:val="Hyperlink"/>
                </w:rPr>
                <w:t>ling</w:t>
              </w:r>
            </w:hyperlink>
            <w:r>
              <w:t>.</w:t>
            </w:r>
          </w:p>
          <w:p w14:paraId="565D57E1" w14:textId="1DE093A6" w:rsidR="001D7A8E" w:rsidRPr="001B5674" w:rsidRDefault="001D7A8E" w:rsidP="001D7A8E">
            <w:pPr>
              <w:pStyle w:val="Example-bulleted"/>
            </w:pPr>
            <w:r>
              <w:t>Email</w:t>
            </w:r>
            <w:r w:rsidRPr="001B1775">
              <w:t xml:space="preserve"> </w:t>
            </w:r>
            <w:r>
              <w:t xml:space="preserve">the documents, if your local court accepts email filings. </w:t>
            </w:r>
            <w:hyperlink r:id="rId181" w:history="1">
              <w:r w:rsidRPr="00A33C46">
                <w:rPr>
                  <w:rStyle w:val="Hyperlink"/>
                </w:rPr>
                <w:t>See if your court accepts documents by email</w:t>
              </w:r>
            </w:hyperlink>
            <w:r>
              <w:t>.</w:t>
            </w:r>
          </w:p>
          <w:bookmarkEnd w:id="28"/>
          <w:p w14:paraId="560147DA" w14:textId="77777777" w:rsidR="001D7A8E" w:rsidRDefault="001D7A8E" w:rsidP="001D7A8E">
            <w:pPr>
              <w:pStyle w:val="Listnumbered"/>
              <w:numPr>
                <w:ilvl w:val="0"/>
                <w:numId w:val="24"/>
              </w:numPr>
            </w:pPr>
            <w:commentRangeStart w:id="29"/>
            <w:r w:rsidRPr="00EA5A91">
              <w:rPr>
                <w:color w:val="5B9BD5" w:themeColor="accent5"/>
              </w:rPr>
              <w:t>{%</w:t>
            </w:r>
            <w:r>
              <w:rPr>
                <w:color w:val="5B9BD5" w:themeColor="accent5"/>
              </w:rPr>
              <w:t xml:space="preserve"> if user_need == '</w:t>
            </w:r>
            <w:r w:rsidRPr="003C54DB">
              <w:rPr>
                <w:color w:val="5B9BD5" w:themeColor="accent5"/>
              </w:rPr>
              <w:t xml:space="preserve">change foreign custody order </w:t>
            </w:r>
            <w:r>
              <w:rPr>
                <w:color w:val="5B9BD5" w:themeColor="accent5"/>
              </w:rPr>
              <w:t xml:space="preserve">' </w:t>
            </w:r>
            <w:r w:rsidRPr="002839B3">
              <w:rPr>
                <w:color w:val="FF0000"/>
              </w:rPr>
              <w:t>or (</w:t>
            </w:r>
            <w:r>
              <w:rPr>
                <w:color w:val="5B9BD5" w:themeColor="accent5"/>
              </w:rPr>
              <w:t xml:space="preserve">not middle_of_case and </w:t>
            </w:r>
            <w:r>
              <w:rPr>
                <w:color w:val="FFC000"/>
              </w:rPr>
              <w:t>(</w:t>
            </w:r>
            <w:r>
              <w:rPr>
                <w:color w:val="5B9BD5" w:themeColor="accent5"/>
              </w:rPr>
              <w:t xml:space="preserve">why_change in('review', 'schedule', </w:t>
            </w:r>
            <w:commentRangeStart w:id="30"/>
            <w:r>
              <w:rPr>
                <w:color w:val="5B9BD5" w:themeColor="accent5"/>
              </w:rPr>
              <w:t>'income</w:t>
            </w:r>
            <w:commentRangeEnd w:id="30"/>
            <w:r>
              <w:rPr>
                <w:rStyle w:val="CommentReference"/>
                <w:rFonts w:ascii="Arial" w:eastAsia="Arial" w:hAnsi="Arial" w:cs="Arial"/>
              </w:rPr>
              <w:commentReference w:id="30"/>
            </w:r>
            <w:r>
              <w:rPr>
                <w:color w:val="5B9BD5" w:themeColor="accent5"/>
              </w:rPr>
              <w:t>') or why_change_divorce_order == 'changed circumstances'</w:t>
            </w:r>
            <w:r w:rsidRPr="002839B3">
              <w:rPr>
                <w:color w:val="FFC000"/>
              </w:rPr>
              <w:t>)</w:t>
            </w:r>
            <w:r w:rsidRPr="002839B3">
              <w:rPr>
                <w:color w:val="FF0000"/>
              </w:rPr>
              <w:t>)</w:t>
            </w:r>
            <w:r>
              <w:rPr>
                <w:color w:val="5B9BD5" w:themeColor="accent5"/>
              </w:rPr>
              <w:t xml:space="preserve"> %}</w:t>
            </w:r>
            <w:commentRangeEnd w:id="29"/>
            <w:r>
              <w:rPr>
                <w:rStyle w:val="CommentReference"/>
                <w:rFonts w:ascii="Arial" w:eastAsia="Arial" w:hAnsi="Arial" w:cs="Arial"/>
              </w:rPr>
              <w:commentReference w:id="29"/>
            </w:r>
            <w:r>
              <w:t xml:space="preserve">Pay the </w:t>
            </w:r>
            <w:r w:rsidRPr="007012A2">
              <w:t>$75 filing fee</w:t>
            </w:r>
            <w:r>
              <w:t xml:space="preserve">. </w:t>
            </w:r>
            <w:r>
              <w:br/>
              <w:t>If you cannot afford the filing fee, you can ask the court to waive it:</w:t>
            </w:r>
          </w:p>
          <w:p w14:paraId="0A2E4C5E" w14:textId="4B8D1109" w:rsidR="001D7A8E" w:rsidRDefault="001D7A8E" w:rsidP="001D7A8E">
            <w:pPr>
              <w:pStyle w:val="Listnumbered"/>
              <w:numPr>
                <w:ilvl w:val="1"/>
                <w:numId w:val="24"/>
              </w:numPr>
            </w:pPr>
            <w:r>
              <w:t xml:space="preserve">Call the </w:t>
            </w:r>
            <w:hyperlink r:id="rId182" w:history="1">
              <w:r w:rsidRPr="007456A8">
                <w:rPr>
                  <w:rStyle w:val="Hyperlink"/>
                </w:rPr>
                <w:t>Family Law Self-Help Center</w:t>
              </w:r>
            </w:hyperlink>
            <w:r>
              <w:t xml:space="preserve"> </w:t>
            </w:r>
            <w:r>
              <w:br/>
              <w:t xml:space="preserve">(907)264-0851, or </w:t>
            </w:r>
            <w:r>
              <w:br/>
            </w:r>
            <w:r w:rsidRPr="001718A5">
              <w:t>(866)279-0851</w:t>
            </w:r>
            <w:r>
              <w:t>,</w:t>
            </w:r>
          </w:p>
          <w:p w14:paraId="2D346148" w14:textId="77777777" w:rsidR="001D7A8E" w:rsidRDefault="001D7A8E" w:rsidP="001D7A8E">
            <w:pPr>
              <w:pStyle w:val="Listnumbered"/>
              <w:ind w:left="765"/>
            </w:pPr>
            <w:r w:rsidRPr="001718A5">
              <w:t>or</w:t>
            </w:r>
          </w:p>
          <w:p w14:paraId="4D84C44C" w14:textId="2F93F56F" w:rsidR="001D7A8E" w:rsidRPr="00302BE4" w:rsidRDefault="001D7A8E" w:rsidP="001D7A8E">
            <w:pPr>
              <w:pStyle w:val="Listnumbered"/>
              <w:numPr>
                <w:ilvl w:val="1"/>
                <w:numId w:val="24"/>
              </w:numPr>
            </w:pPr>
            <w:r>
              <w:t>Use</w:t>
            </w:r>
            <w:r w:rsidRPr="007012A2">
              <w:t xml:space="preserve"> </w:t>
            </w:r>
            <w:r w:rsidRPr="00302BE4">
              <w:rPr>
                <w:b/>
              </w:rPr>
              <w:t>Exemption From the Payment of Fees,</w:t>
            </w:r>
            <w:r>
              <w:rPr>
                <w:b/>
              </w:rPr>
              <w:t xml:space="preserve"> </w:t>
            </w:r>
            <w:hyperlink r:id="rId183" w:tgtFrame="_blank" w:history="1">
              <w:r w:rsidRPr="00302BE4">
                <w:rPr>
                  <w:b/>
                </w:rPr>
                <w:t>TF-920</w:t>
              </w:r>
            </w:hyperlink>
            <w:r>
              <w:t xml:space="preserve"> </w:t>
            </w:r>
            <w:r w:rsidRPr="001718A5">
              <w:t>[</w:t>
            </w:r>
            <w:hyperlink r:id="rId184" w:history="1">
              <w:r w:rsidRPr="00302BE4">
                <w:rPr>
                  <w:rStyle w:val="Hyperlink"/>
                </w:rPr>
                <w:t>Fill-In PDF</w:t>
              </w:r>
            </w:hyperlink>
            <w:r w:rsidRPr="00302BE4">
              <w:rPr>
                <w:color w:val="5B9BD5" w:themeColor="accent5"/>
              </w:rPr>
              <w:t>]</w:t>
            </w:r>
            <w:r w:rsidRPr="00460700">
              <w:t>.</w:t>
            </w:r>
          </w:p>
          <w:p w14:paraId="796B79D6" w14:textId="77777777" w:rsidR="001D7A8E" w:rsidRPr="006660B3" w:rsidRDefault="001D7A8E" w:rsidP="001D7A8E">
            <w:pPr>
              <w:pStyle w:val="Listnumbered"/>
              <w:numPr>
                <w:ilvl w:val="0"/>
                <w:numId w:val="24"/>
              </w:numPr>
            </w:pPr>
            <w:r w:rsidRPr="00302BE4">
              <w:rPr>
                <w:color w:val="5B9BD5" w:themeColor="accent5"/>
              </w:rPr>
              <w:t>{% endif</w:t>
            </w:r>
            <w:r w:rsidRPr="00460700">
              <w:rPr>
                <w:color w:val="5B9BD5" w:themeColor="accent5"/>
              </w:rPr>
              <w:t xml:space="preserve"> %}</w:t>
            </w:r>
            <w:r w:rsidRPr="006660B3">
              <w:t>Keep 1 copy for your own records.</w:t>
            </w:r>
          </w:p>
          <w:p w14:paraId="2B2E0BF7" w14:textId="77777777" w:rsidR="001D7A8E" w:rsidRDefault="001D7A8E" w:rsidP="001D7A8E">
            <w:pPr>
              <w:pStyle w:val="Listnumbered"/>
              <w:numPr>
                <w:ilvl w:val="0"/>
                <w:numId w:val="24"/>
              </w:numPr>
            </w:pPr>
            <w:r>
              <w:t xml:space="preserve">Give the 2nd copy to {{ other_party_in_case }} on the date and way you wrote on your </w:t>
            </w:r>
            <w:r w:rsidRPr="00881780">
              <w:rPr>
                <w:b/>
                <w:bCs/>
              </w:rPr>
              <w:t>Certificate of Service</w:t>
            </w:r>
            <w:r>
              <w:t>.</w:t>
            </w:r>
          </w:p>
          <w:p w14:paraId="208DDB13" w14:textId="1AF39B8A" w:rsidR="001D7A8E" w:rsidRDefault="001D7A8E" w:rsidP="001D7A8E">
            <w:pPr>
              <w:pStyle w:val="Listnumbered"/>
              <w:numPr>
                <w:ilvl w:val="0"/>
                <w:numId w:val="24"/>
              </w:numPr>
            </w:pPr>
            <w:r>
              <w:t xml:space="preserve">Read Step </w:t>
            </w:r>
            <w:r>
              <w:fldChar w:fldCharType="begin"/>
            </w:r>
            <w:r>
              <w:instrText xml:space="preserve"> REF Serve \h </w:instrText>
            </w:r>
            <w:r>
              <w:fldChar w:fldCharType="separate"/>
            </w:r>
            <w:r w:rsidR="007C1E85">
              <w:rPr>
                <w:noProof/>
              </w:rPr>
              <w:t>23</w:t>
            </w:r>
            <w:r>
              <w:fldChar w:fldCharType="end"/>
            </w:r>
            <w:r>
              <w:t xml:space="preserve">: Serve {{ </w:t>
            </w:r>
            <w:r w:rsidRPr="00204E7F">
              <w:t>other_party_in_case }</w:t>
            </w:r>
            <w:r>
              <w:t>}.</w:t>
            </w:r>
          </w:p>
          <w:p w14:paraId="7D1A214B" w14:textId="77777777" w:rsidR="001D7A8E" w:rsidRPr="00FF647B" w:rsidRDefault="001D7A8E" w:rsidP="001D7A8E">
            <w:pPr>
              <w:pStyle w:val="Heading3"/>
              <w:outlineLvl w:val="2"/>
            </w:pPr>
            <w:r>
              <w:t>Links in this step</w:t>
            </w:r>
          </w:p>
          <w:p w14:paraId="6E7C3FB1" w14:textId="0EA2CD16" w:rsidR="001D7A8E" w:rsidRPr="007C1E85" w:rsidRDefault="001D7A8E" w:rsidP="007C1E85">
            <w:pPr>
              <w:pStyle w:val="Body"/>
            </w:pPr>
            <w:commentRangeStart w:id="31"/>
            <w:commentRangeStart w:id="32"/>
            <w:r w:rsidRPr="00EA5A91">
              <w:t>{%</w:t>
            </w:r>
            <w:r>
              <w:t xml:space="preserve"> if user_need == '</w:t>
            </w:r>
            <w:r w:rsidRPr="003C54DB">
              <w:t xml:space="preserve">change foreign custody order </w:t>
            </w:r>
            <w:r>
              <w:t xml:space="preserve">' </w:t>
            </w:r>
            <w:r w:rsidRPr="002839B3">
              <w:rPr>
                <w:color w:val="FF0000"/>
              </w:rPr>
              <w:t>or (</w:t>
            </w:r>
            <w:r>
              <w:t xml:space="preserve">not middle_of_case and </w:t>
            </w:r>
            <w:r>
              <w:rPr>
                <w:color w:val="FFC000"/>
              </w:rPr>
              <w:t>(</w:t>
            </w:r>
            <w:r>
              <w:t xml:space="preserve">why_change in('review', 'schedule', </w:t>
            </w:r>
            <w:commentRangeStart w:id="33"/>
            <w:r>
              <w:t>'income</w:t>
            </w:r>
            <w:commentRangeEnd w:id="33"/>
            <w:r>
              <w:rPr>
                <w:rStyle w:val="CommentReference"/>
                <w:rFonts w:ascii="Arial" w:eastAsia="Arial" w:hAnsi="Arial" w:cs="Arial"/>
              </w:rPr>
              <w:commentReference w:id="33"/>
            </w:r>
            <w:r>
              <w:t>') or why_change_divorce_order == 'changed circumstances'</w:t>
            </w:r>
            <w:r w:rsidRPr="002839B3">
              <w:rPr>
                <w:color w:val="FFC000"/>
              </w:rPr>
              <w:t>)</w:t>
            </w:r>
            <w:r w:rsidRPr="002839B3">
              <w:rPr>
                <w:color w:val="FF0000"/>
              </w:rPr>
              <w:t>)</w:t>
            </w:r>
            <w:r>
              <w:t xml:space="preserve"> %}</w:t>
            </w:r>
            <w:commentRangeEnd w:id="31"/>
            <w:r>
              <w:rPr>
                <w:rStyle w:val="CommentReference"/>
                <w:rFonts w:ascii="Arial" w:eastAsia="Arial" w:hAnsi="Arial" w:cs="Arial"/>
              </w:rPr>
              <w:commentReference w:id="31"/>
            </w:r>
            <w:commentRangeEnd w:id="32"/>
            <w:r>
              <w:rPr>
                <w:rStyle w:val="CommentReference"/>
                <w:rFonts w:ascii="Arial" w:eastAsia="Arial" w:hAnsi="Arial" w:cs="Arial"/>
              </w:rPr>
              <w:commentReference w:id="32"/>
            </w:r>
            <w:hyperlink r:id="rId185" w:history="1">
              <w:r w:rsidRPr="007C1E85">
                <w:rPr>
                  <w:rStyle w:val="Hyperlink"/>
                  <w:b/>
                  <w:bCs/>
                  <w:color w:val="auto"/>
                  <w:spacing w:val="0"/>
                </w:rPr>
                <w:t>Family</w:t>
              </w:r>
              <w:r w:rsidRPr="0084120C">
                <w:rPr>
                  <w:rStyle w:val="Hyperlink"/>
                  <w:b/>
                  <w:color w:val="202529"/>
                </w:rPr>
                <w:t xml:space="preserve"> Law </w:t>
              </w:r>
              <w:r w:rsidRPr="00DC1A9F">
                <w:rPr>
                  <w:rStyle w:val="Hyperlink"/>
                  <w:b/>
                  <w:color w:val="auto"/>
                </w:rPr>
                <w:t>Self</w:t>
              </w:r>
              <w:r w:rsidRPr="0084120C">
                <w:rPr>
                  <w:rStyle w:val="Hyperlink"/>
                  <w:b/>
                  <w:color w:val="202529"/>
                </w:rPr>
                <w:t>-Help Center</w:t>
              </w:r>
            </w:hyperlink>
            <w:r w:rsidRPr="0084120C">
              <w:rPr>
                <w:rStyle w:val="Hyperlink"/>
                <w:color w:val="202529"/>
              </w:rPr>
              <w:br/>
              <w:t>courts.alaska.gov/shc/family</w:t>
            </w:r>
          </w:p>
          <w:p w14:paraId="2FA45679" w14:textId="70DD91CF" w:rsidR="001D7A8E" w:rsidRPr="00974F47" w:rsidRDefault="001D7A8E" w:rsidP="007C1E85">
            <w:pPr>
              <w:pStyle w:val="Body"/>
            </w:pPr>
            <w:r w:rsidRPr="007456A8">
              <w:rPr>
                <w:b/>
              </w:rPr>
              <w:t>Exemption From the Payment of Fees, </w:t>
            </w:r>
            <w:hyperlink r:id="rId186" w:tgtFrame="_blank" w:history="1">
              <w:r w:rsidRPr="007456A8">
                <w:rPr>
                  <w:b/>
                </w:rPr>
                <w:t>TF-920</w:t>
              </w:r>
            </w:hyperlink>
            <w:r w:rsidRPr="001718A5">
              <w:t> [</w:t>
            </w:r>
            <w:hyperlink r:id="rId187" w:history="1">
              <w:r w:rsidRPr="0084120C">
                <w:rPr>
                  <w:rStyle w:val="Hyperlink"/>
                </w:rPr>
                <w:t>Fill-In PDF</w:t>
              </w:r>
            </w:hyperlink>
            <w:r w:rsidRPr="001718A5">
              <w:t>]</w:t>
            </w:r>
            <w:r w:rsidRPr="0084120C">
              <w:br/>
              <w:t>public.courts.alaska.gov/web/forms/docs/tf-920.pdf</w:t>
            </w:r>
          </w:p>
          <w:p w14:paraId="4E962C75" w14:textId="7F2F9BB2" w:rsidR="001D7A8E" w:rsidRPr="00460700" w:rsidRDefault="001D7A8E" w:rsidP="007C1E85">
            <w:pPr>
              <w:pStyle w:val="Body"/>
            </w:pPr>
            <w:r w:rsidRPr="00302BE4">
              <w:rPr>
                <w:color w:val="5B9BD5" w:themeColor="accent5"/>
              </w:rPr>
              <w:t>{% endif</w:t>
            </w:r>
            <w:r w:rsidRPr="00460700">
              <w:rPr>
                <w:color w:val="5B9BD5" w:themeColor="accent5"/>
              </w:rPr>
              <w:t xml:space="preserve"> %}</w:t>
            </w:r>
            <w:hyperlink r:id="rId188" w:anchor="current-courts" w:history="1">
              <w:r w:rsidRPr="00460700">
                <w:rPr>
                  <w:b/>
                  <w:bCs/>
                </w:rPr>
                <w:t>See if your court uses TrueFiling</w:t>
              </w:r>
              <w:r w:rsidRPr="00460700">
                <w:br/>
                <w:t>courts.alaska.gov/</w:t>
              </w:r>
              <w:proofErr w:type="spellStart"/>
              <w:r w:rsidRPr="00460700">
                <w:t>efile</w:t>
              </w:r>
              <w:proofErr w:type="spellEnd"/>
              <w:r w:rsidRPr="00460700">
                <w:t>/</w:t>
              </w:r>
              <w:proofErr w:type="spellStart"/>
              <w:r w:rsidRPr="00460700">
                <w:t>index.htm#current-courts</w:t>
              </w:r>
              <w:proofErr w:type="spellEnd"/>
            </w:hyperlink>
          </w:p>
          <w:p w14:paraId="5F1A145B" w14:textId="2E849442" w:rsidR="007C1E85" w:rsidRPr="007C1E85" w:rsidRDefault="001D7A8E" w:rsidP="007C1E85">
            <w:pPr>
              <w:pStyle w:val="Body"/>
            </w:pPr>
            <w:r w:rsidRPr="00460700">
              <w:rPr>
                <w:b/>
                <w:bCs/>
              </w:rPr>
              <w:t>See if your court accepts document by email</w:t>
            </w:r>
            <w:r w:rsidRPr="00460700">
              <w:br/>
              <w:t>courts.alaska.gov/</w:t>
            </w:r>
            <w:proofErr w:type="spellStart"/>
            <w:r w:rsidRPr="00460700">
              <w:t>courtdir</w:t>
            </w:r>
            <w:proofErr w:type="spellEnd"/>
            <w:r w:rsidRPr="00460700">
              <w:t>/efiling.ht</w:t>
            </w:r>
            <w:r w:rsidRPr="007C1E85">
              <w:t>m</w:t>
            </w:r>
          </w:p>
        </w:tc>
      </w:tr>
      <w:tr w:rsidR="006F32AC" w14:paraId="06216BC5" w14:textId="77777777" w:rsidTr="004537B5">
        <w:trPr>
          <w:jc w:val="center"/>
        </w:trPr>
        <w:tc>
          <w:tcPr>
            <w:tcW w:w="2628" w:type="dxa"/>
            <w:tcMar>
              <w:top w:w="360" w:type="dxa"/>
              <w:left w:w="115" w:type="dxa"/>
              <w:right w:w="115" w:type="dxa"/>
            </w:tcMar>
          </w:tcPr>
          <w:p w14:paraId="0B13E7C7" w14:textId="34F32050" w:rsidR="006F32AC" w:rsidRDefault="006F32AC" w:rsidP="00BD50D8">
            <w:pPr>
              <w:pStyle w:val="Heading2"/>
              <w:outlineLvl w:val="1"/>
            </w:pPr>
            <w:r>
              <w:lastRenderedPageBreak/>
              <w:t xml:space="preserve">Step </w:t>
            </w:r>
            <w:bookmarkStart w:id="34" w:name="Serve"/>
            <w:r>
              <w:fldChar w:fldCharType="begin"/>
            </w:r>
            <w:r>
              <w:instrText xml:space="preserve"> SEQ stepList \* MERGEFORMAT </w:instrText>
            </w:r>
            <w:r>
              <w:fldChar w:fldCharType="separate"/>
            </w:r>
            <w:r w:rsidR="007C1E85">
              <w:rPr>
                <w:noProof/>
              </w:rPr>
              <w:t>23</w:t>
            </w:r>
            <w:r>
              <w:rPr>
                <w:noProof/>
              </w:rPr>
              <w:fldChar w:fldCharType="end"/>
            </w:r>
            <w:bookmarkEnd w:id="34"/>
            <w:r>
              <w:t xml:space="preserve">: </w:t>
            </w:r>
            <w:r w:rsidRPr="00942BCE">
              <w:t xml:space="preserve">Serve </w:t>
            </w:r>
            <w:r w:rsidR="00664360">
              <w:t xml:space="preserve">{{ </w:t>
            </w:r>
            <w:r>
              <w:t>o</w:t>
            </w:r>
            <w:r w:rsidRPr="00942BCE">
              <w:t>ther</w:t>
            </w:r>
            <w:r w:rsidR="00664360">
              <w:t>_</w:t>
            </w:r>
            <w:r>
              <w:t>p</w:t>
            </w:r>
            <w:r w:rsidRPr="00942BCE">
              <w:t>ar</w:t>
            </w:r>
            <w:r w:rsidR="00664360">
              <w:t>ty_in_case }}</w:t>
            </w:r>
          </w:p>
        </w:tc>
        <w:tc>
          <w:tcPr>
            <w:tcW w:w="7612" w:type="dxa"/>
            <w:tcMar>
              <w:top w:w="432" w:type="dxa"/>
              <w:left w:w="115" w:type="dxa"/>
              <w:right w:w="115" w:type="dxa"/>
            </w:tcMar>
          </w:tcPr>
          <w:p w14:paraId="6C4A292C" w14:textId="77777777" w:rsidR="00BD50D8" w:rsidRDefault="00BD50D8" w:rsidP="00BD50D8">
            <w:pPr>
              <w:pStyle w:val="Body"/>
              <w:widowControl/>
              <w:numPr>
                <w:ilvl w:val="0"/>
                <w:numId w:val="25"/>
              </w:numPr>
              <w:autoSpaceDE/>
              <w:autoSpaceDN/>
              <w:spacing w:before="240" w:beforeAutospacing="1" w:afterAutospacing="1"/>
              <w:ind w:left="405"/>
            </w:pPr>
            <w:r>
              <w:t xml:space="preserve">Give a copy of all your documents to {{ other_party_in_case }} the way you wrote on the </w:t>
            </w:r>
            <w:r w:rsidRPr="00BD50D8">
              <w:rPr>
                <w:b/>
                <w:bCs/>
              </w:rPr>
              <w:t>Certificate of Service</w:t>
            </w:r>
            <w:r>
              <w:t>.</w:t>
            </w:r>
          </w:p>
          <w:p w14:paraId="741A716C" w14:textId="77777777" w:rsidR="00BD50D8" w:rsidRDefault="00BD50D8" w:rsidP="00BD50D8">
            <w:pPr>
              <w:pStyle w:val="Body"/>
              <w:widowControl/>
              <w:numPr>
                <w:ilvl w:val="0"/>
                <w:numId w:val="25"/>
              </w:numPr>
              <w:autoSpaceDE/>
              <w:autoSpaceDN/>
              <w:spacing w:beforeAutospacing="1" w:afterAutospacing="1"/>
              <w:ind w:left="405"/>
            </w:pPr>
            <w:r>
              <w:t>Serve them on the date you said you would.</w:t>
            </w:r>
          </w:p>
          <w:p w14:paraId="357E2090" w14:textId="77777777" w:rsidR="00BD50D8" w:rsidRDefault="00BD50D8" w:rsidP="00BD50D8">
            <w:pPr>
              <w:pStyle w:val="Body"/>
              <w:widowControl/>
              <w:numPr>
                <w:ilvl w:val="0"/>
                <w:numId w:val="25"/>
              </w:numPr>
              <w:autoSpaceDE/>
              <w:autoSpaceDN/>
              <w:spacing w:beforeAutospacing="1" w:afterAutospacing="1"/>
              <w:ind w:left="405"/>
            </w:pPr>
            <w:r>
              <w:lastRenderedPageBreak/>
              <w:t xml:space="preserve">If you did not serve {{ other_party_in_case }} on the date or the way you wrote on your </w:t>
            </w:r>
            <w:r w:rsidRPr="00BD50D8">
              <w:rPr>
                <w:b/>
                <w:bCs/>
              </w:rPr>
              <w:t>Certificate of Service</w:t>
            </w:r>
            <w:r>
              <w:t>, fill out a new</w:t>
            </w:r>
            <w:r w:rsidRPr="004969AB">
              <w:rPr>
                <w:b/>
                <w:bCs/>
              </w:rPr>
              <w:t xml:space="preserve"> </w:t>
            </w:r>
            <w:hyperlink r:id="rId189" w:history="1">
              <w:r w:rsidRPr="004969AB">
                <w:rPr>
                  <w:rStyle w:val="Hyperlink"/>
                  <w:b/>
                  <w:bCs/>
                </w:rPr>
                <w:t>Certificate of Service</w:t>
              </w:r>
              <w:r w:rsidRPr="004969AB">
                <w:rPr>
                  <w:rStyle w:val="Hyperlink"/>
                </w:rPr>
                <w:t>,</w:t>
              </w:r>
              <w:r>
                <w:rPr>
                  <w:rStyle w:val="Hyperlink"/>
                </w:rPr>
                <w:t xml:space="preserve"> </w:t>
              </w:r>
              <w:r w:rsidRPr="00085105">
                <w:rPr>
                  <w:rStyle w:val="Hyperlink"/>
                  <w:b/>
                  <w:bCs/>
                </w:rPr>
                <w:t>SCH-1620</w:t>
              </w:r>
            </w:hyperlink>
            <w:r>
              <w:t xml:space="preserve"> and file it with the court.</w:t>
            </w:r>
          </w:p>
          <w:p w14:paraId="42B4168B" w14:textId="77777777" w:rsidR="00BD50D8" w:rsidRDefault="00BD50D8" w:rsidP="00BD50D8">
            <w:pPr>
              <w:pStyle w:val="Heading3"/>
              <w:outlineLvl w:val="2"/>
            </w:pPr>
            <w:r>
              <w:t>Link in this step</w:t>
            </w:r>
          </w:p>
          <w:p w14:paraId="15AF6E26" w14:textId="11D1B15C" w:rsidR="006F32AC" w:rsidRDefault="009C0370" w:rsidP="00BD50D8">
            <w:pPr>
              <w:pStyle w:val="Body"/>
            </w:pPr>
            <w:hyperlink r:id="rId190" w:history="1">
              <w:r w:rsidR="00BD50D8" w:rsidRPr="003262AB">
                <w:rPr>
                  <w:b/>
                  <w:bCs/>
                </w:rPr>
                <w:t>Certificate of Service, SCH-1620</w:t>
              </w:r>
            </w:hyperlink>
            <w:r w:rsidR="00BD50D8">
              <w:rPr>
                <w:rStyle w:val="Hyperlink"/>
              </w:rPr>
              <w:br/>
            </w:r>
            <w:r w:rsidR="00BD50D8" w:rsidRPr="003262AB">
              <w:t>courts.alaska.gov/shc/family/docs/shc-1620.doc</w:t>
            </w:r>
          </w:p>
        </w:tc>
      </w:tr>
      <w:tr w:rsidR="006F32AC" w:rsidRPr="00B31F77" w14:paraId="0BC6BA41" w14:textId="77777777" w:rsidTr="004537B5">
        <w:trPr>
          <w:jc w:val="center"/>
        </w:trPr>
        <w:tc>
          <w:tcPr>
            <w:tcW w:w="2628" w:type="dxa"/>
            <w:tcMar>
              <w:top w:w="360" w:type="dxa"/>
              <w:left w:w="115" w:type="dxa"/>
              <w:right w:w="115" w:type="dxa"/>
            </w:tcMar>
          </w:tcPr>
          <w:p w14:paraId="1619EAA3" w14:textId="28A547D4" w:rsidR="006F32AC" w:rsidRPr="006C65ED" w:rsidRDefault="006F32AC" w:rsidP="00742A86">
            <w:pPr>
              <w:pStyle w:val="Body"/>
            </w:pPr>
            <w:r w:rsidRPr="006C65ED">
              <w:lastRenderedPageBreak/>
              <w:t>{%tr endif %}</w:t>
            </w:r>
          </w:p>
        </w:tc>
        <w:tc>
          <w:tcPr>
            <w:tcW w:w="7612" w:type="dxa"/>
            <w:tcMar>
              <w:top w:w="432" w:type="dxa"/>
              <w:left w:w="115" w:type="dxa"/>
              <w:right w:w="115" w:type="dxa"/>
            </w:tcMar>
          </w:tcPr>
          <w:p w14:paraId="7B4B1DE4" w14:textId="77777777" w:rsidR="006F32AC" w:rsidRDefault="006F32AC" w:rsidP="00742A86">
            <w:pPr>
              <w:pStyle w:val="Body"/>
            </w:pPr>
          </w:p>
        </w:tc>
      </w:tr>
      <w:tr w:rsidR="003C0F0D" w:rsidRPr="00B31F77" w14:paraId="5C3C0465" w14:textId="77777777" w:rsidTr="004537B5">
        <w:trPr>
          <w:jc w:val="center"/>
        </w:trPr>
        <w:tc>
          <w:tcPr>
            <w:tcW w:w="2628" w:type="dxa"/>
            <w:tcMar>
              <w:top w:w="360" w:type="dxa"/>
              <w:left w:w="115" w:type="dxa"/>
              <w:right w:w="115" w:type="dxa"/>
            </w:tcMar>
          </w:tcPr>
          <w:p w14:paraId="3B41D2BC" w14:textId="15C3DEB5" w:rsidR="003C0F0D" w:rsidRPr="00BE19B4" w:rsidRDefault="003C0F0D" w:rsidP="00742A86">
            <w:pPr>
              <w:pStyle w:val="Body"/>
            </w:pPr>
            <w:r w:rsidRPr="009144D0">
              <w:rPr>
                <w:color w:val="00B0F0"/>
              </w:rPr>
              <w:t xml:space="preserve">{%tr if </w:t>
            </w:r>
            <w:r w:rsidRPr="009144D0">
              <w:rPr>
                <w:color w:val="FF0000"/>
              </w:rPr>
              <w:t>(</w:t>
            </w:r>
            <w:r w:rsidRPr="007B422F">
              <w:t>defined</w:t>
            </w:r>
            <w:r w:rsidRPr="009144D0">
              <w:rPr>
                <w:color w:val="FFC000"/>
              </w:rPr>
              <w:t>(</w:t>
            </w:r>
            <w:r w:rsidRPr="007B422F">
              <w:t>'interim_order_date'</w:t>
            </w:r>
            <w:r w:rsidRPr="009144D0">
              <w:rPr>
                <w:color w:val="FFC000"/>
              </w:rPr>
              <w:t>)</w:t>
            </w:r>
            <w:r w:rsidRPr="007B422F">
              <w:t xml:space="preserve"> </w:t>
            </w:r>
            <w:r w:rsidRPr="009144D0">
              <w:rPr>
                <w:color w:val="FFC000"/>
              </w:rPr>
              <w:t>and</w:t>
            </w:r>
            <w:r w:rsidRPr="007B422F">
              <w:t xml:space="preserve"> date_difference</w:t>
            </w:r>
            <w:r w:rsidRPr="009144D0">
              <w:rPr>
                <w:color w:val="FFC000"/>
              </w:rPr>
              <w:t>(</w:t>
            </w:r>
            <w:r w:rsidRPr="007B422F">
              <w:t>starting=interim_order_date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sidRPr="00A56E7E">
              <w:rPr>
                <w:color w:val="00B0F0"/>
              </w:rPr>
              <w:t xml:space="preserve"> </w:t>
            </w:r>
            <w:r>
              <w:rPr>
                <w:color w:val="00B0F0"/>
              </w:rPr>
              <w:br/>
            </w:r>
            <w:r w:rsidRPr="00A56E7E">
              <w:rPr>
                <w:color w:val="00B0F0"/>
              </w:rPr>
              <w:t>or</w:t>
            </w:r>
            <w:r w:rsidRPr="009144D0">
              <w:rPr>
                <w:color w:val="FF0000"/>
              </w:rPr>
              <w:t xml:space="preserve"> (</w:t>
            </w:r>
            <w:r w:rsidRPr="007B422F">
              <w:t>defined</w:t>
            </w:r>
            <w:r w:rsidRPr="009144D0">
              <w:rPr>
                <w:color w:val="FFC000"/>
              </w:rPr>
              <w:t>(</w:t>
            </w:r>
            <w:r w:rsidRPr="007B422F">
              <w:t>'</w:t>
            </w:r>
            <w:proofErr w:type="spellStart"/>
            <w:r w:rsidRPr="007B422F">
              <w:t>guess_interim_order_date</w:t>
            </w:r>
            <w:proofErr w:type="spellEnd"/>
            <w:r w:rsidRPr="007B422F">
              <w:t>'</w:t>
            </w:r>
            <w:r w:rsidRPr="009144D0">
              <w:rPr>
                <w:color w:val="FFC000"/>
              </w:rPr>
              <w:t>)</w:t>
            </w:r>
            <w:r w:rsidRPr="007B422F">
              <w:t xml:space="preserve"> </w:t>
            </w:r>
            <w:r w:rsidRPr="00A56E7E">
              <w:rPr>
                <w:color w:val="FF0000"/>
              </w:rPr>
              <w:t>and</w:t>
            </w:r>
            <w:r w:rsidRPr="007B422F">
              <w:t xml:space="preserve"> </w:t>
            </w:r>
            <w:proofErr w:type="spellStart"/>
            <w:r w:rsidRPr="007B422F">
              <w:t>guess_interim_order_date</w:t>
            </w:r>
            <w:proofErr w:type="spellEnd"/>
            <w:r w:rsidRPr="007B422F">
              <w:t xml:space="preserve"> == 'more than 10 days'</w:t>
            </w:r>
            <w:r>
              <w:rPr>
                <w:color w:val="FF0000"/>
              </w:rPr>
              <w:t xml:space="preserve">) </w:t>
            </w:r>
            <w:r w:rsidRPr="007B422F">
              <w:br/>
            </w:r>
            <w:r w:rsidRPr="00A56E7E">
              <w:rPr>
                <w:color w:val="00B0F0"/>
              </w:rPr>
              <w:t>or</w:t>
            </w:r>
            <w:r>
              <w:rPr>
                <w:color w:val="FFC000"/>
              </w:rPr>
              <w:t xml:space="preserve"> </w:t>
            </w:r>
            <w:r>
              <w:br/>
            </w:r>
            <w:proofErr w:type="spellStart"/>
            <w:r w:rsidRPr="007B422F">
              <w:t>unknown_interim_date</w:t>
            </w:r>
            <w:proofErr w:type="spellEnd"/>
            <w:r w:rsidRPr="007B422F">
              <w:t xml:space="preserve"> == 'modify'</w:t>
            </w:r>
            <w:r w:rsidRPr="00A56E7E">
              <w:rPr>
                <w:color w:val="00B0F0"/>
              </w:rPr>
              <w:t xml:space="preserve"> </w:t>
            </w:r>
            <w:r>
              <w:rPr>
                <w:color w:val="00B0F0"/>
              </w:rPr>
              <w:br/>
            </w:r>
            <w:r w:rsidRPr="00A56E7E">
              <w:rPr>
                <w:color w:val="00B0F0"/>
              </w:rPr>
              <w:t>or</w:t>
            </w:r>
            <w:r>
              <w:rPr>
                <w:color w:val="FFC000"/>
              </w:rPr>
              <w:t xml:space="preserve"> </w:t>
            </w:r>
            <w:r>
              <w:br/>
            </w:r>
            <w:proofErr w:type="spellStart"/>
            <w:r w:rsidRPr="007B422F">
              <w:t>unknown_interim_date</w:t>
            </w:r>
            <w:proofErr w:type="spellEnd"/>
            <w:r w:rsidRPr="007B422F">
              <w:t xml:space="preserve"> == '</w:t>
            </w:r>
            <w:r>
              <w:t>both</w:t>
            </w:r>
            <w:r w:rsidRPr="007B422F">
              <w:t>'</w:t>
            </w:r>
            <w:r>
              <w:br/>
            </w:r>
            <w:r w:rsidRPr="00A56E7E">
              <w:rPr>
                <w:color w:val="00B0F0"/>
              </w:rPr>
              <w:t>or</w:t>
            </w:r>
            <w:r>
              <w:rPr>
                <w:color w:val="00B0F0"/>
              </w:rPr>
              <w:t xml:space="preserve"> </w:t>
            </w:r>
            <w:r>
              <w:br/>
            </w:r>
            <w:r w:rsidRPr="009144D0">
              <w:rPr>
                <w:color w:val="FF0000"/>
              </w:rPr>
              <w:t>(</w:t>
            </w:r>
            <w:r w:rsidRPr="007B422F">
              <w:t>defined</w:t>
            </w:r>
            <w:r w:rsidRPr="009144D0">
              <w:rPr>
                <w:color w:val="FFC000"/>
              </w:rPr>
              <w:t>(</w:t>
            </w:r>
            <w:r w:rsidRPr="007B422F">
              <w:t>'final_order_date'</w:t>
            </w:r>
            <w:r w:rsidRPr="009144D0">
              <w:rPr>
                <w:color w:val="FFC000"/>
              </w:rPr>
              <w:t>)</w:t>
            </w:r>
            <w:r w:rsidRPr="007B422F">
              <w:t xml:space="preserve"> </w:t>
            </w:r>
            <w:r w:rsidRPr="00A56E7E">
              <w:rPr>
                <w:color w:val="FF0000"/>
              </w:rPr>
              <w:t>and</w:t>
            </w:r>
            <w:r w:rsidRPr="007B422F">
              <w:t xml:space="preserve"> date_difference</w:t>
            </w:r>
            <w:r w:rsidRPr="009144D0">
              <w:rPr>
                <w:color w:val="FFC000"/>
              </w:rPr>
              <w:t>(</w:t>
            </w:r>
            <w:r w:rsidRPr="007B422F">
              <w:t>starting=final_order_date</w:t>
            </w:r>
            <w:r>
              <w:t>,</w:t>
            </w:r>
            <w:r w:rsidRPr="007B422F">
              <w:t xml:space="preserve"> ending=today</w:t>
            </w:r>
            <w:r w:rsidRPr="009144D0">
              <w:rPr>
                <w:color w:val="00B050"/>
              </w:rPr>
              <w:t>()</w:t>
            </w:r>
            <w:r w:rsidRPr="009144D0">
              <w:rPr>
                <w:color w:val="FFC000"/>
              </w:rPr>
              <w:t>)</w:t>
            </w:r>
            <w:r w:rsidRPr="007B422F">
              <w:t>.days &gt; 10</w:t>
            </w:r>
            <w:r w:rsidRPr="009144D0">
              <w:rPr>
                <w:color w:val="FF0000"/>
              </w:rPr>
              <w:t>)</w:t>
            </w:r>
            <w:r>
              <w:rPr>
                <w:color w:val="FF0000"/>
              </w:rPr>
              <w:t xml:space="preserve"> </w:t>
            </w:r>
            <w:r>
              <w:rPr>
                <w:color w:val="FF0000"/>
              </w:rPr>
              <w:br/>
            </w:r>
            <w:r w:rsidRPr="00A56E7E">
              <w:rPr>
                <w:color w:val="00B0F0"/>
              </w:rPr>
              <w:t>or</w:t>
            </w:r>
            <w:r>
              <w:rPr>
                <w:color w:val="00B0F0"/>
              </w:rPr>
              <w:t xml:space="preserve"> </w:t>
            </w:r>
            <w:r>
              <w:rPr>
                <w:color w:val="00B0F0"/>
              </w:rPr>
              <w:br/>
            </w:r>
            <w:proofErr w:type="spellStart"/>
            <w:r>
              <w:t>guess_</w:t>
            </w:r>
            <w:r w:rsidRPr="007B422F">
              <w:t>final_order_date</w:t>
            </w:r>
            <w:proofErr w:type="spellEnd"/>
            <w:r>
              <w:t xml:space="preserve"> in('</w:t>
            </w:r>
            <w:r w:rsidRPr="0092200B">
              <w:t>between 11 and 30</w:t>
            </w:r>
            <w:r>
              <w:t>','more than 30')</w:t>
            </w:r>
            <w:r>
              <w:br/>
            </w:r>
            <w:r w:rsidRPr="0092200B">
              <w:rPr>
                <w:color w:val="00B0F0"/>
              </w:rPr>
              <w:t>or</w:t>
            </w:r>
            <w:r>
              <w:rPr>
                <w:color w:val="00B0F0"/>
              </w:rPr>
              <w:t xml:space="preserve"> </w:t>
            </w:r>
            <w:r>
              <w:rPr>
                <w:color w:val="00B0F0"/>
              </w:rPr>
              <w:br/>
            </w:r>
            <w:r w:rsidRPr="008C065B">
              <w:rPr>
                <w:rFonts w:eastAsia="Times New Roman"/>
              </w:rPr>
              <w:t>unknown_final_date['</w:t>
            </w:r>
            <w:r w:rsidRPr="008C065B">
              <w:rPr>
                <w:rFonts w:eastAsia="Times New Roman"/>
              </w:rPr>
              <w:lastRenderedPageBreak/>
              <w:t>modify']</w:t>
            </w:r>
            <w:r>
              <w:rPr>
                <w:rFonts w:eastAsia="Times New Roman"/>
              </w:rPr>
              <w:t xml:space="preserve"> </w:t>
            </w:r>
            <w:r>
              <w:rPr>
                <w:color w:val="FF0000"/>
              </w:rPr>
              <w:br/>
            </w:r>
            <w:r w:rsidRPr="00A56E7E">
              <w:rPr>
                <w:color w:val="00B0F0"/>
              </w:rPr>
              <w:t>or</w:t>
            </w:r>
            <w:r>
              <w:rPr>
                <w:color w:val="00B0F0"/>
              </w:rPr>
              <w:t xml:space="preserve"> </w:t>
            </w:r>
            <w:r w:rsidRPr="008C065B">
              <w:rPr>
                <w:rFonts w:eastAsia="Times New Roman"/>
              </w:rPr>
              <w:t>unknown_final_date['set aside']</w:t>
            </w:r>
            <w:r>
              <w:rPr>
                <w:color w:val="00B0F0"/>
              </w:rPr>
              <w:t xml:space="preserve"> </w:t>
            </w:r>
            <w:r>
              <w:rPr>
                <w:color w:val="00B0F0"/>
              </w:rPr>
              <w:br/>
              <w:t xml:space="preserve">or </w:t>
            </w:r>
            <w:r>
              <w:rPr>
                <w:color w:val="00B0F0"/>
              </w:rPr>
              <w:br/>
            </w:r>
            <w:r w:rsidRPr="009144D0">
              <w:rPr>
                <w:color w:val="FF0000"/>
              </w:rPr>
              <w:t>(</w:t>
            </w:r>
            <w:r w:rsidRPr="007B422F">
              <w:t xml:space="preserve">why_change == 'income' and not parents_agree </w:t>
            </w:r>
            <w:r w:rsidRPr="00A56E7E">
              <w:rPr>
                <w:color w:val="FF0000"/>
              </w:rPr>
              <w:t>and</w:t>
            </w:r>
            <w:r w:rsidRPr="007B422F">
              <w:t xml:space="preserve"> not middle_of_case</w:t>
            </w:r>
            <w:r w:rsidRPr="009144D0">
              <w:rPr>
                <w:color w:val="FF0000"/>
              </w:rPr>
              <w:t>)</w:t>
            </w:r>
            <w:r>
              <w:rPr>
                <w:color w:val="FF0000"/>
              </w:rPr>
              <w:t xml:space="preserve"> </w:t>
            </w:r>
            <w:r w:rsidRPr="009144D0">
              <w:rPr>
                <w:color w:val="00B0F0"/>
              </w:rPr>
              <w:t>%}</w:t>
            </w:r>
          </w:p>
        </w:tc>
        <w:tc>
          <w:tcPr>
            <w:tcW w:w="7612" w:type="dxa"/>
            <w:tcMar>
              <w:top w:w="432" w:type="dxa"/>
              <w:left w:w="115" w:type="dxa"/>
              <w:right w:w="115" w:type="dxa"/>
            </w:tcMar>
          </w:tcPr>
          <w:p w14:paraId="673E4DD0" w14:textId="77777777" w:rsidR="003C0F0D" w:rsidRDefault="003C0F0D" w:rsidP="00742A86">
            <w:pPr>
              <w:pStyle w:val="Body"/>
            </w:pPr>
          </w:p>
        </w:tc>
      </w:tr>
      <w:tr w:rsidR="003C0F0D" w:rsidRPr="00B31F77" w14:paraId="07DF3914" w14:textId="77777777" w:rsidTr="004537B5">
        <w:trPr>
          <w:jc w:val="center"/>
        </w:trPr>
        <w:tc>
          <w:tcPr>
            <w:tcW w:w="2628" w:type="dxa"/>
            <w:tcMar>
              <w:top w:w="360" w:type="dxa"/>
              <w:left w:w="115" w:type="dxa"/>
              <w:right w:w="115" w:type="dxa"/>
            </w:tcMar>
          </w:tcPr>
          <w:p w14:paraId="3E3F978F" w14:textId="0D11220C" w:rsidR="003C0F0D" w:rsidRPr="00BE19B4" w:rsidRDefault="003C0F0D" w:rsidP="00953D62">
            <w:pPr>
              <w:pStyle w:val="Heading2"/>
              <w:outlineLvl w:val="1"/>
            </w:pPr>
            <w:r w:rsidRPr="00455E7B">
              <w:t xml:space="preserve">Step </w:t>
            </w:r>
            <w:fldSimple w:instr=" SEQ stepList \* MERGEFORMAT ">
              <w:r w:rsidR="007C1E85">
                <w:rPr>
                  <w:noProof/>
                </w:rPr>
                <w:t>24</w:t>
              </w:r>
            </w:fldSimple>
            <w:r>
              <w:t>: What to expect after you file a {{ motion_type }}</w:t>
            </w:r>
          </w:p>
        </w:tc>
        <w:tc>
          <w:tcPr>
            <w:tcW w:w="7612" w:type="dxa"/>
            <w:tcMar>
              <w:top w:w="432" w:type="dxa"/>
              <w:left w:w="115" w:type="dxa"/>
              <w:right w:w="115" w:type="dxa"/>
            </w:tcMar>
          </w:tcPr>
          <w:p w14:paraId="176A0982" w14:textId="77777777" w:rsidR="00EA5791" w:rsidRDefault="00EA5791" w:rsidP="00EA5791">
            <w:pPr>
              <w:pStyle w:val="Heading3"/>
              <w:spacing w:before="240"/>
              <w:outlineLvl w:val="2"/>
            </w:pPr>
            <w:r>
              <w:t>{{</w:t>
            </w:r>
            <w:r w:rsidRPr="00D968DF">
              <w:t>capitalize(</w:t>
            </w:r>
            <w:r>
              <w:t xml:space="preserve"> </w:t>
            </w:r>
            <w:r w:rsidRPr="00204E7F">
              <w:t>other_party_in_case</w:t>
            </w:r>
            <w:r>
              <w:t>)</w:t>
            </w:r>
            <w:r w:rsidRPr="00204E7F">
              <w:t xml:space="preserve"> }</w:t>
            </w:r>
            <w:r>
              <w:t>} may file a response or "opposition"</w:t>
            </w:r>
          </w:p>
          <w:p w14:paraId="59FB8E9A" w14:textId="77777777" w:rsidR="00EA5791" w:rsidRDefault="00EA5791" w:rsidP="00EA5791">
            <w:pPr>
              <w:pStyle w:val="Body"/>
            </w:pPr>
            <w:r>
              <w:t xml:space="preserve">If you serve {{ </w:t>
            </w:r>
            <w:r w:rsidRPr="00095ECE">
              <w:t>other_party_in_case</w:t>
            </w:r>
            <w:r>
              <w:t xml:space="preserve"> }}:</w:t>
            </w:r>
          </w:p>
          <w:p w14:paraId="229A83A3" w14:textId="77777777" w:rsidR="00EA5791" w:rsidRPr="004F1FAF" w:rsidRDefault="00EA5791" w:rsidP="00EA5791">
            <w:pPr>
              <w:pStyle w:val="ListParagraph"/>
              <w:numPr>
                <w:ilvl w:val="1"/>
                <w:numId w:val="24"/>
              </w:numPr>
              <w:ind w:left="403"/>
            </w:pPr>
            <w:r>
              <w:t xml:space="preserve">by hand delivery, email, or TrueFiling, </w:t>
            </w:r>
            <w:r w:rsidRPr="004F1FAF">
              <w:t xml:space="preserve">they have 10 days to file a written response. </w:t>
            </w:r>
          </w:p>
          <w:p w14:paraId="1CB8C7F4" w14:textId="77777777" w:rsidR="00EA5791" w:rsidRDefault="00EA5791" w:rsidP="00EA5791">
            <w:pPr>
              <w:pStyle w:val="ListParagraph"/>
              <w:numPr>
                <w:ilvl w:val="1"/>
                <w:numId w:val="24"/>
              </w:numPr>
              <w:ind w:left="403"/>
            </w:pPr>
            <w:r w:rsidRPr="004F1FAF">
              <w:t xml:space="preserve">by mail, they have 13 days to file a written </w:t>
            </w:r>
            <w:r>
              <w:t xml:space="preserve">response. </w:t>
            </w:r>
          </w:p>
          <w:p w14:paraId="77DB96E8" w14:textId="77777777" w:rsidR="00EA5791" w:rsidRDefault="00EA5791" w:rsidP="00EA5791">
            <w:pPr>
              <w:rPr>
                <w:rFonts w:ascii="Helvetica" w:hAnsi="Helvetica" w:cs="Helvetica"/>
                <w:color w:val="202529"/>
                <w:spacing w:val="-2"/>
                <w:sz w:val="24"/>
                <w:szCs w:val="24"/>
              </w:rPr>
            </w:pPr>
            <w:bookmarkStart w:id="35" w:name="_Hlk166060862"/>
            <w:r w:rsidRPr="00987DC5">
              <w:rPr>
                <w:rFonts w:ascii="Helvetica" w:hAnsi="Helvetica" w:cs="Helvetica"/>
                <w:color w:val="202529"/>
                <w:spacing w:val="-2"/>
                <w:sz w:val="24"/>
                <w:szCs w:val="24"/>
              </w:rPr>
              <w:t>Counting:</w:t>
            </w:r>
          </w:p>
          <w:p w14:paraId="3E39361F" w14:textId="77777777" w:rsidR="00EA5791" w:rsidRDefault="00EA5791" w:rsidP="00EA5791">
            <w:pPr>
              <w:pStyle w:val="ListParagraph"/>
              <w:numPr>
                <w:ilvl w:val="1"/>
                <w:numId w:val="24"/>
              </w:numPr>
              <w:ind w:left="403"/>
            </w:pPr>
            <w:r>
              <w:t>Day 1 is the day after you delivered, emailed, or mailed it.</w:t>
            </w:r>
          </w:p>
          <w:p w14:paraId="33DE1635" w14:textId="77777777" w:rsidR="00EA5791" w:rsidRDefault="00EA5791" w:rsidP="00EA5791">
            <w:pPr>
              <w:pStyle w:val="ListParagraph"/>
              <w:numPr>
                <w:ilvl w:val="1"/>
                <w:numId w:val="24"/>
              </w:numPr>
              <w:ind w:left="403"/>
            </w:pPr>
            <w:r>
              <w:t>Count weekends and holidays.</w:t>
            </w:r>
          </w:p>
          <w:p w14:paraId="6A06CC03" w14:textId="77777777" w:rsidR="00EA5791" w:rsidRDefault="00EA5791" w:rsidP="00EA5791">
            <w:pPr>
              <w:pStyle w:val="ListParagraph"/>
              <w:numPr>
                <w:ilvl w:val="1"/>
                <w:numId w:val="24"/>
              </w:numPr>
              <w:ind w:left="403"/>
            </w:pPr>
            <w:r>
              <w:t xml:space="preserve">If the due date is a weekend or holiday, the {{ </w:t>
            </w:r>
            <w:r w:rsidRPr="00095ECE">
              <w:t>other_party_in_case</w:t>
            </w:r>
            <w:r>
              <w:t xml:space="preserve"> }}‘s response is due the next day the court is open. For example, if it is due on a Saturday, and the court is open Monday, their response is due Monday.</w:t>
            </w:r>
          </w:p>
          <w:bookmarkEnd w:id="35"/>
          <w:p w14:paraId="21CD8A59" w14:textId="77777777" w:rsidR="00EA5791" w:rsidRDefault="00EA5791" w:rsidP="00EA5791">
            <w:pPr>
              <w:pStyle w:val="Body"/>
            </w:pPr>
            <w:r w:rsidRPr="00DA071F">
              <w:rPr>
                <w:color w:val="FF0000"/>
              </w:rPr>
              <w:t>{% if existing_case == "none" or (existing_case == "unknown" and after_courtview == "none") %}</w:t>
            </w:r>
            <w:r>
              <w:t xml:space="preserve">If you file your </w:t>
            </w:r>
            <w:r w:rsidRPr="00450AED">
              <w:rPr>
                <w:b/>
                <w:bCs/>
              </w:rPr>
              <w:t>Motion for Interim Child Support</w:t>
            </w:r>
            <w:r>
              <w:t xml:space="preserve"> with your complaint, the other parent does not have to respond until they respond to the complaint. This is usually 20 days after they get the complaint.</w:t>
            </w:r>
          </w:p>
          <w:p w14:paraId="65414A74" w14:textId="77777777" w:rsidR="00EA5791" w:rsidRDefault="00EA5791" w:rsidP="00EA5791">
            <w:pPr>
              <w:pStyle w:val="Body"/>
            </w:pPr>
            <w:r w:rsidRPr="00DA071F">
              <w:rPr>
                <w:color w:val="FF0000"/>
              </w:rPr>
              <w:t>{% endif %}</w:t>
            </w:r>
            <w:r w:rsidRPr="009D205E">
              <w:t xml:space="preserve">The documents </w:t>
            </w:r>
            <w:r>
              <w:t xml:space="preserve">{{ </w:t>
            </w:r>
            <w:r w:rsidRPr="00095ECE">
              <w:t>other_party_in_case</w:t>
            </w:r>
            <w:r>
              <w:t xml:space="preserve"> }} f</w:t>
            </w:r>
            <w:r w:rsidRPr="009D205E">
              <w:t>iles after you serve them is their "response" or "opposition</w:t>
            </w:r>
            <w:r>
              <w:t>.”</w:t>
            </w:r>
          </w:p>
          <w:p w14:paraId="14D220FB" w14:textId="77777777" w:rsidR="00EA5791" w:rsidRDefault="00EA5791" w:rsidP="00EA5791">
            <w:pPr>
              <w:pStyle w:val="Heading3"/>
              <w:outlineLvl w:val="2"/>
            </w:pPr>
            <w:r>
              <w:t>You can reply to their response</w:t>
            </w:r>
          </w:p>
          <w:p w14:paraId="5C47F2AE" w14:textId="77777777" w:rsidR="00EA5791" w:rsidRDefault="00EA5791" w:rsidP="00EA5791">
            <w:pPr>
              <w:pStyle w:val="Body"/>
            </w:pPr>
            <w:r w:rsidRPr="00482F48">
              <w:t xml:space="preserve">If </w:t>
            </w:r>
            <w:r>
              <w:t xml:space="preserve">{{ </w:t>
            </w:r>
            <w:r w:rsidRPr="00095ECE">
              <w:t>other_party_in_case</w:t>
            </w:r>
            <w:r>
              <w:t xml:space="preserve"> }} </w:t>
            </w:r>
            <w:r w:rsidRPr="00482F48">
              <w:t>files a response</w:t>
            </w:r>
            <w:r>
              <w:t xml:space="preserve"> you can file a reply.</w:t>
            </w:r>
          </w:p>
          <w:p w14:paraId="4F35F193" w14:textId="77777777" w:rsidR="00EA5791" w:rsidRDefault="00EA5791" w:rsidP="00EA5791">
            <w:pPr>
              <w:pStyle w:val="Body"/>
            </w:pPr>
            <w:r>
              <w:t>If they serve you:</w:t>
            </w:r>
          </w:p>
          <w:p w14:paraId="6381719C" w14:textId="77777777" w:rsidR="00EA5791" w:rsidRDefault="00EA5791" w:rsidP="00EA5791">
            <w:pPr>
              <w:pStyle w:val="ListParagraph"/>
              <w:numPr>
                <w:ilvl w:val="1"/>
                <w:numId w:val="24"/>
              </w:numPr>
              <w:ind w:left="403"/>
            </w:pPr>
            <w:r>
              <w:t>by hand delivery, email, or TrueFiling</w:t>
            </w:r>
            <w:r w:rsidRPr="00482F48">
              <w:t>, you have 5 days to file</w:t>
            </w:r>
            <w:r>
              <w:t>.</w:t>
            </w:r>
          </w:p>
          <w:p w14:paraId="77F06C5F" w14:textId="77777777" w:rsidR="00EA5791" w:rsidRDefault="00EA5791" w:rsidP="00EA5791">
            <w:pPr>
              <w:pStyle w:val="ListParagraph"/>
              <w:numPr>
                <w:ilvl w:val="1"/>
                <w:numId w:val="24"/>
              </w:numPr>
              <w:ind w:left="403"/>
            </w:pPr>
            <w:r>
              <w:t xml:space="preserve">by mail, you have </w:t>
            </w:r>
            <w:r w:rsidRPr="00482F48">
              <w:t xml:space="preserve">8 </w:t>
            </w:r>
            <w:r>
              <w:t>days.</w:t>
            </w:r>
          </w:p>
          <w:p w14:paraId="5D7A7EA2" w14:textId="77777777" w:rsidR="00EA5791" w:rsidRDefault="00EA5791" w:rsidP="00EA5791">
            <w:pPr>
              <w:rPr>
                <w:rFonts w:ascii="Helvetica" w:hAnsi="Helvetica" w:cs="Helvetica"/>
                <w:color w:val="202529"/>
                <w:spacing w:val="-2"/>
                <w:sz w:val="24"/>
                <w:szCs w:val="24"/>
              </w:rPr>
            </w:pPr>
            <w:r w:rsidRPr="00987DC5">
              <w:rPr>
                <w:rFonts w:ascii="Helvetica" w:hAnsi="Helvetica" w:cs="Helvetica"/>
                <w:color w:val="202529"/>
                <w:spacing w:val="-2"/>
                <w:sz w:val="24"/>
                <w:szCs w:val="24"/>
              </w:rPr>
              <w:t>Counting:</w:t>
            </w:r>
          </w:p>
          <w:p w14:paraId="3F58EC16" w14:textId="77777777" w:rsidR="00EA5791" w:rsidRDefault="00EA5791" w:rsidP="00EA5791">
            <w:pPr>
              <w:pStyle w:val="ListParagraph"/>
              <w:numPr>
                <w:ilvl w:val="1"/>
                <w:numId w:val="24"/>
              </w:numPr>
              <w:ind w:left="403"/>
            </w:pPr>
            <w:r>
              <w:lastRenderedPageBreak/>
              <w:t>Day 1 is the day after they delivered, emailed, or mailed it to you.</w:t>
            </w:r>
          </w:p>
          <w:p w14:paraId="5165DCA9" w14:textId="77777777" w:rsidR="00EA5791" w:rsidRDefault="00EA5791" w:rsidP="00EA5791">
            <w:pPr>
              <w:pStyle w:val="ListParagraph"/>
              <w:numPr>
                <w:ilvl w:val="1"/>
                <w:numId w:val="24"/>
              </w:numPr>
              <w:ind w:left="403"/>
            </w:pPr>
            <w:r>
              <w:t>Do not count weekends and holidays.</w:t>
            </w:r>
          </w:p>
          <w:p w14:paraId="4BCF22F9" w14:textId="77777777" w:rsidR="00EA5791" w:rsidRDefault="00EA5791" w:rsidP="00EA5791">
            <w:pPr>
              <w:pStyle w:val="ListParagraph"/>
              <w:numPr>
                <w:ilvl w:val="1"/>
                <w:numId w:val="24"/>
              </w:numPr>
              <w:ind w:left="403"/>
            </w:pPr>
            <w:r>
              <w:t>If the due date is a weekend or holiday, your reply is due the next day the court is open. For example, if it is due on a Saturday, and the court is open Monday, your reply is due Monday.</w:t>
            </w:r>
          </w:p>
          <w:p w14:paraId="647D93A8" w14:textId="77777777" w:rsidR="00EA5791" w:rsidRDefault="00EA5791" w:rsidP="00EA5791">
            <w:pPr>
              <w:pStyle w:val="Body"/>
            </w:pPr>
            <w:r>
              <w:t>Draft your reply:</w:t>
            </w:r>
          </w:p>
          <w:p w14:paraId="40966EC5" w14:textId="77777777" w:rsidR="00EA5791" w:rsidRPr="00680E97" w:rsidRDefault="00EA5791" w:rsidP="00EA5791">
            <w:pPr>
              <w:pStyle w:val="ListParagraph"/>
              <w:numPr>
                <w:ilvl w:val="1"/>
                <w:numId w:val="24"/>
              </w:numPr>
              <w:ind w:left="403"/>
              <w:rPr>
                <w:b/>
              </w:rPr>
            </w:pPr>
            <w:r w:rsidRPr="00A81449">
              <w:t xml:space="preserve">Watch </w:t>
            </w:r>
            <w:r>
              <w:t>2</w:t>
            </w:r>
            <w:r w:rsidRPr="00A81449">
              <w:t xml:space="preserve"> video</w:t>
            </w:r>
            <w:r>
              <w:t>s:</w:t>
            </w:r>
          </w:p>
          <w:p w14:paraId="66245421" w14:textId="77777777" w:rsidR="00EA5791" w:rsidRPr="00680E97" w:rsidRDefault="009C0370" w:rsidP="00EA5791">
            <w:pPr>
              <w:pStyle w:val="ListPlevel2"/>
              <w:ind w:left="864"/>
              <w:rPr>
                <w:rStyle w:val="Hyperlink"/>
                <w:b/>
                <w:color w:val="auto"/>
              </w:rPr>
            </w:pPr>
            <w:hyperlink r:id="rId191" w:history="1">
              <w:r w:rsidR="00EA5791" w:rsidRPr="00E054DA">
                <w:rPr>
                  <w:rStyle w:val="Hyperlink"/>
                  <w:b/>
                  <w:color w:val="auto"/>
                </w:rPr>
                <w:t>Motions Part 3: Preparing a Reply</w:t>
              </w:r>
            </w:hyperlink>
            <w:r w:rsidR="00EA5791">
              <w:rPr>
                <w:rStyle w:val="Hyperlink"/>
                <w:bCs/>
                <w:color w:val="auto"/>
              </w:rPr>
              <w:t xml:space="preserve">, </w:t>
            </w:r>
            <w:r w:rsidR="00EA5791" w:rsidRPr="004F1FAF">
              <w:rPr>
                <w:rStyle w:val="Hyperlink"/>
                <w:color w:val="auto"/>
                <w:spacing w:val="0"/>
              </w:rPr>
              <w:t>and</w:t>
            </w:r>
          </w:p>
          <w:p w14:paraId="1ABC6AA7" w14:textId="77777777" w:rsidR="00EA5791" w:rsidRPr="00680E97" w:rsidRDefault="009C0370" w:rsidP="00EA5791">
            <w:pPr>
              <w:pStyle w:val="ListParagraph"/>
              <w:numPr>
                <w:ilvl w:val="1"/>
                <w:numId w:val="2"/>
              </w:numPr>
              <w:ind w:left="864"/>
              <w:rPr>
                <w:b/>
              </w:rPr>
            </w:pPr>
            <w:hyperlink r:id="rId192" w:history="1">
              <w:r w:rsidR="00EA5791" w:rsidRPr="00680E97">
                <w:rPr>
                  <w:b/>
                  <w:bCs/>
                </w:rPr>
                <w:t>Motions Part 4: Mailings and Deadlines</w:t>
              </w:r>
            </w:hyperlink>
          </w:p>
          <w:p w14:paraId="49545B63" w14:textId="77777777" w:rsidR="00EA5791" w:rsidRDefault="00EA5791" w:rsidP="00EA5791">
            <w:pPr>
              <w:pStyle w:val="ListParagraph"/>
              <w:numPr>
                <w:ilvl w:val="1"/>
                <w:numId w:val="24"/>
              </w:numPr>
              <w:ind w:left="403"/>
            </w:pPr>
            <w:r w:rsidRPr="00A1096B">
              <w:rPr>
                <w:bCs/>
              </w:rPr>
              <w:t xml:space="preserve">Read: </w:t>
            </w:r>
            <w:hyperlink r:id="rId193" w:anchor="reply" w:history="1">
              <w:r w:rsidRPr="00E94F9F">
                <w:rPr>
                  <w:rStyle w:val="Hyperlink"/>
                </w:rPr>
                <w:t>How do I reply to an opposition?</w:t>
              </w:r>
            </w:hyperlink>
            <w:r>
              <w:t xml:space="preserve"> on the court's website</w:t>
            </w:r>
          </w:p>
          <w:p w14:paraId="4442D32F" w14:textId="77777777" w:rsidR="00EA5791" w:rsidRDefault="00EA5791" w:rsidP="00EA5791">
            <w:pPr>
              <w:pStyle w:val="ListParagraph"/>
              <w:numPr>
                <w:ilvl w:val="1"/>
                <w:numId w:val="24"/>
              </w:numPr>
              <w:ind w:left="403"/>
            </w:pPr>
            <w:r w:rsidRPr="00A1096B">
              <w:rPr>
                <w:bCs/>
              </w:rPr>
              <w:t>Use</w:t>
            </w:r>
            <w:r w:rsidRPr="00A81449">
              <w:t xml:space="preserve">: </w:t>
            </w:r>
            <w:r w:rsidRPr="00A1096B">
              <w:rPr>
                <w:b/>
              </w:rPr>
              <w:t xml:space="preserve">Reply to Opposition to Motion, </w:t>
            </w:r>
            <w:hyperlink r:id="rId194" w:history="1">
              <w:r w:rsidRPr="00A1096B">
                <w:rPr>
                  <w:rStyle w:val="Hyperlink"/>
                  <w:b/>
                </w:rPr>
                <w:t>SHC-1305</w:t>
              </w:r>
            </w:hyperlink>
            <w:r w:rsidRPr="00A81449">
              <w:t>.</w:t>
            </w:r>
          </w:p>
          <w:p w14:paraId="52AC9355" w14:textId="77777777" w:rsidR="00EA5791" w:rsidRDefault="00EA5791" w:rsidP="00EA5791">
            <w:pPr>
              <w:pStyle w:val="Body"/>
            </w:pPr>
            <w:r>
              <w:t xml:space="preserve">Remember to fill out the </w:t>
            </w:r>
            <w:r w:rsidRPr="00DA071F">
              <w:rPr>
                <w:b/>
                <w:bCs/>
              </w:rPr>
              <w:t>Certificate of Service</w:t>
            </w:r>
            <w:r>
              <w:t xml:space="preserve"> and tell the court how and when you deliver your reply to {{ other_party_in_case }}</w:t>
            </w:r>
          </w:p>
          <w:p w14:paraId="419CF4E0" w14:textId="77777777" w:rsidR="00EA5791" w:rsidRDefault="00EA5791" w:rsidP="00EA5791">
            <w:pPr>
              <w:pStyle w:val="Body"/>
              <w:rPr>
                <w:noProof/>
              </w:rPr>
            </w:pPr>
            <w:r>
              <w:rPr>
                <w:noProof/>
              </w:rPr>
              <w:t>{% for image_data in reply</w:t>
            </w:r>
            <w:r w:rsidRPr="00814AAD">
              <w:rPr>
                <w:noProof/>
              </w:rPr>
              <w:t>_certificate_list</w:t>
            </w:r>
            <w:r>
              <w:rPr>
                <w:noProof/>
              </w:rPr>
              <w:t xml:space="preserve"> %}</w:t>
            </w:r>
            <w:r>
              <w:rPr>
                <w:noProof/>
              </w:rPr>
              <w:br/>
              <w:t>{{ image_data['text'] }}</w:t>
            </w:r>
            <w:r>
              <w:rPr>
                <w:noProof/>
              </w:rPr>
              <w:br/>
              <w:t>{{ image_data['image'].show(width='5in%') }}</w:t>
            </w:r>
            <w:r>
              <w:rPr>
                <w:noProof/>
              </w:rPr>
              <w:br/>
              <w:t>{% endfor %}</w:t>
            </w:r>
          </w:p>
          <w:p w14:paraId="3D6B1CC7" w14:textId="77777777" w:rsidR="00EA5791" w:rsidRDefault="00EA5791" w:rsidP="00EA5791">
            <w:pPr>
              <w:pStyle w:val="Heading3"/>
              <w:outlineLvl w:val="2"/>
            </w:pPr>
            <w:r>
              <w:t>The judge will issue an order</w:t>
            </w:r>
          </w:p>
          <w:p w14:paraId="513BCB3E" w14:textId="77777777" w:rsidR="00EA5791" w:rsidRDefault="00EA5791" w:rsidP="00EA5791">
            <w:pPr>
              <w:pStyle w:val="ListParagraph"/>
              <w:numPr>
                <w:ilvl w:val="1"/>
                <w:numId w:val="24"/>
              </w:numPr>
              <w:ind w:left="403"/>
            </w:pPr>
            <w:r>
              <w:t>The judge may set a date for a hearing, but they may decide your motion without a hearing.</w:t>
            </w:r>
          </w:p>
          <w:p w14:paraId="7DF0F844" w14:textId="77777777" w:rsidR="00EA5791" w:rsidRDefault="00EA5791" w:rsidP="00EA5791">
            <w:pPr>
              <w:pStyle w:val="ListParagraph"/>
              <w:numPr>
                <w:ilvl w:val="1"/>
                <w:numId w:val="24"/>
              </w:numPr>
              <w:ind w:left="403"/>
              <w:rPr>
                <w:b/>
                <w:bCs/>
              </w:rPr>
            </w:pPr>
            <w:r>
              <w:t xml:space="preserve">The judge may grant your </w:t>
            </w:r>
            <w:r>
              <w:rPr>
                <w:b/>
                <w:bCs/>
              </w:rPr>
              <w:t xml:space="preserve">{{ motion_type }}. </w:t>
            </w:r>
            <w:r w:rsidRPr="00873D8A">
              <w:t>If they do, you will get a copy of the new order.</w:t>
            </w:r>
            <w:r>
              <w:rPr>
                <w:b/>
                <w:bCs/>
              </w:rPr>
              <w:t xml:space="preserve"> </w:t>
            </w:r>
          </w:p>
          <w:p w14:paraId="20713461" w14:textId="77777777" w:rsidR="00EA5791" w:rsidRPr="00873D8A" w:rsidRDefault="00EA5791" w:rsidP="00EA5791">
            <w:pPr>
              <w:pStyle w:val="ListParagraph"/>
              <w:numPr>
                <w:ilvl w:val="1"/>
                <w:numId w:val="24"/>
              </w:numPr>
              <w:ind w:left="403"/>
            </w:pPr>
            <w:r>
              <w:t xml:space="preserve">The judge may deny your </w:t>
            </w:r>
            <w:r>
              <w:rPr>
                <w:b/>
                <w:bCs/>
              </w:rPr>
              <w:t xml:space="preserve">{{ motion_type }}. </w:t>
            </w:r>
            <w:r w:rsidRPr="00873D8A">
              <w:t>If they do, you will get an order denying the motion.</w:t>
            </w:r>
            <w:r w:rsidRPr="000012E2">
              <w:rPr>
                <w:color w:val="FF0000"/>
              </w:rPr>
              <w:t>{% if user_need in('change foreign order', 'change foreign custody order') or (user_need in('change AK order', 'change custody order', 'change divorce order') and middle_of_case == 'no') %}</w:t>
            </w:r>
          </w:p>
          <w:p w14:paraId="31F32177" w14:textId="77777777" w:rsidR="00EA5791" w:rsidRPr="00C50567" w:rsidRDefault="00EA5791" w:rsidP="00EA5791">
            <w:pPr>
              <w:pStyle w:val="ListParagraph"/>
              <w:numPr>
                <w:ilvl w:val="1"/>
                <w:numId w:val="24"/>
              </w:numPr>
              <w:ind w:left="403"/>
            </w:pPr>
            <w:r>
              <w:t>Keep following your court order unless the judge grants your motion and issues a new order.</w:t>
            </w:r>
          </w:p>
          <w:p w14:paraId="57579CDC" w14:textId="77777777" w:rsidR="00EA5791" w:rsidRDefault="00EA5791" w:rsidP="00EA5791">
            <w:pPr>
              <w:pStyle w:val="Body"/>
            </w:pPr>
            <w:r>
              <w:t xml:space="preserve">Either one of you can decide to appeal the decision about the </w:t>
            </w:r>
            <w:r w:rsidRPr="00C50567">
              <w:rPr>
                <w:b/>
                <w:bCs/>
              </w:rPr>
              <w:t>{{ motion_type }}</w:t>
            </w:r>
            <w:r>
              <w:t xml:space="preserve"> if you believe the judge made a legal mistake. Learn more about </w:t>
            </w:r>
            <w:hyperlink r:id="rId195" w:history="1">
              <w:r>
                <w:rPr>
                  <w:rStyle w:val="Hyperlink"/>
                </w:rPr>
                <w:t>filing an appeal</w:t>
              </w:r>
            </w:hyperlink>
            <w:r>
              <w:t>.</w:t>
            </w:r>
            <w:r w:rsidRPr="000012E2">
              <w:rPr>
                <w:color w:val="FF0000"/>
              </w:rPr>
              <w:t>{% endif %}</w:t>
            </w:r>
          </w:p>
          <w:p w14:paraId="57297A77" w14:textId="77777777" w:rsidR="00EA5791" w:rsidRDefault="00EA5791" w:rsidP="00EA5791">
            <w:pPr>
              <w:pStyle w:val="Heading3"/>
              <w:outlineLvl w:val="2"/>
            </w:pPr>
            <w:r>
              <w:t>Links in this step</w:t>
            </w:r>
          </w:p>
          <w:p w14:paraId="6D4BF933" w14:textId="2061E8CC" w:rsidR="00EA5791" w:rsidRDefault="009C0370" w:rsidP="00EA5791">
            <w:pPr>
              <w:pStyle w:val="Body"/>
            </w:pPr>
            <w:hyperlink r:id="rId196" w:history="1">
              <w:r w:rsidR="00EA5791" w:rsidRPr="0054657C">
                <w:rPr>
                  <w:rStyle w:val="Hyperlink"/>
                  <w:b/>
                  <w:color w:val="auto"/>
                </w:rPr>
                <w:t>Motions Part 3: Preparing a Reply</w:t>
              </w:r>
              <w:r w:rsidR="00521E98">
                <w:rPr>
                  <w:rStyle w:val="Hyperlink"/>
                  <w:b/>
                  <w:color w:val="auto"/>
                </w:rPr>
                <w:t xml:space="preserve"> </w:t>
              </w:r>
            </w:hyperlink>
            <w:r w:rsidR="00EA5791">
              <w:br/>
            </w:r>
            <w:r w:rsidR="00EA5791" w:rsidRPr="0054657C">
              <w:t>youtube.com/</w:t>
            </w:r>
            <w:proofErr w:type="spellStart"/>
            <w:r w:rsidR="00EA5791" w:rsidRPr="0054657C">
              <w:t>watch?v</w:t>
            </w:r>
            <w:proofErr w:type="spellEnd"/>
            <w:r w:rsidR="00EA5791" w:rsidRPr="0054657C">
              <w:t>=</w:t>
            </w:r>
            <w:proofErr w:type="spellStart"/>
            <w:r w:rsidR="00EA5791" w:rsidRPr="0054657C">
              <w:t>egoBeRFB_Uw</w:t>
            </w:r>
            <w:proofErr w:type="spellEnd"/>
          </w:p>
          <w:p w14:paraId="16A40ECB" w14:textId="77777777" w:rsidR="00EA5791" w:rsidRDefault="00EA5791" w:rsidP="00EA5791">
            <w:pPr>
              <w:pStyle w:val="Body"/>
              <w:keepLines/>
            </w:pPr>
            <w:r w:rsidRPr="00223CBD">
              <w:rPr>
                <w:b/>
                <w:bCs/>
              </w:rPr>
              <w:lastRenderedPageBreak/>
              <w:t>Motions Part 4: Mailings and Deadlines</w:t>
            </w:r>
            <w:r>
              <w:br/>
            </w:r>
            <w:r w:rsidRPr="00212CF9">
              <w:t>youtu.be/YQvG7GEGeoo</w:t>
            </w:r>
          </w:p>
          <w:p w14:paraId="2ED83F90" w14:textId="77777777" w:rsidR="00EA5791" w:rsidRDefault="00EA5791" w:rsidP="00EA5791">
            <w:pPr>
              <w:pStyle w:val="Body"/>
            </w:pPr>
            <w:r w:rsidRPr="00D374B2">
              <w:rPr>
                <w:b/>
                <w:bCs/>
              </w:rPr>
              <w:t>How do I reply to an opposition?</w:t>
            </w:r>
            <w:r w:rsidRPr="00126F72">
              <w:br/>
              <w:t>courts.alaska.gov/shc/family/</w:t>
            </w:r>
            <w:proofErr w:type="spellStart"/>
            <w:r w:rsidRPr="00126F72">
              <w:t>motions.htm#reply</w:t>
            </w:r>
            <w:proofErr w:type="spellEnd"/>
          </w:p>
          <w:p w14:paraId="390B4B88" w14:textId="77777777" w:rsidR="00EA5791" w:rsidRDefault="00EA5791" w:rsidP="00EA5791">
            <w:pPr>
              <w:pStyle w:val="Body"/>
            </w:pPr>
            <w:r w:rsidRPr="0054657C">
              <w:rPr>
                <w:b/>
              </w:rPr>
              <w:t>Reply to Opposition to Motion, SHC-1305</w:t>
            </w:r>
            <w:r w:rsidRPr="0054657C">
              <w:br/>
              <w:t>courts.alaska.gov/shc/family/docs/shc-1305n.pdf</w:t>
            </w:r>
          </w:p>
          <w:p w14:paraId="28A61E25" w14:textId="015D808B" w:rsidR="003C0F0D" w:rsidRDefault="00EA5791" w:rsidP="00EA5791">
            <w:pPr>
              <w:pStyle w:val="Body"/>
            </w:pPr>
            <w:r w:rsidRPr="000012E2">
              <w:rPr>
                <w:color w:val="FF0000"/>
              </w:rPr>
              <w:t>{% if user_need =='change foreign custody order' or (user_need in('change custody order', 'change divorce order') and middle_of_case == 'no') %}</w:t>
            </w:r>
            <w:hyperlink r:id="rId197" w:history="1">
              <w:r w:rsidRPr="00733235">
                <w:rPr>
                  <w:rStyle w:val="Hyperlink"/>
                  <w:b/>
                  <w:color w:val="auto"/>
                </w:rPr>
                <w:t>filing an appeal</w:t>
              </w:r>
            </w:hyperlink>
            <w:r>
              <w:rPr>
                <w:rStyle w:val="Hyperlink"/>
                <w:color w:val="auto"/>
              </w:rPr>
              <w:br/>
            </w:r>
            <w:r w:rsidRPr="00733235">
              <w:t>courts.alaska.gov/shc/appeals/appeals.htm</w:t>
            </w:r>
            <w:r w:rsidRPr="000012E2">
              <w:rPr>
                <w:color w:val="FF0000"/>
              </w:rPr>
              <w:t>{% endif %}</w:t>
            </w:r>
          </w:p>
        </w:tc>
      </w:tr>
      <w:tr w:rsidR="003C0F0D" w:rsidRPr="00B31F77" w14:paraId="4584669F" w14:textId="77777777" w:rsidTr="004537B5">
        <w:trPr>
          <w:jc w:val="center"/>
        </w:trPr>
        <w:tc>
          <w:tcPr>
            <w:tcW w:w="2628" w:type="dxa"/>
            <w:tcMar>
              <w:top w:w="360" w:type="dxa"/>
              <w:left w:w="115" w:type="dxa"/>
              <w:right w:w="115" w:type="dxa"/>
            </w:tcMar>
          </w:tcPr>
          <w:p w14:paraId="489482C0" w14:textId="3D11CB88" w:rsidR="003C0F0D" w:rsidRPr="00BE19B4" w:rsidRDefault="003C0F0D" w:rsidP="00742A86">
            <w:pPr>
              <w:pStyle w:val="Body"/>
            </w:pPr>
            <w:r w:rsidRPr="009144D0">
              <w:rPr>
                <w:color w:val="00B0F0"/>
              </w:rPr>
              <w:lastRenderedPageBreak/>
              <w:t>{%tr endif %}</w:t>
            </w:r>
          </w:p>
        </w:tc>
        <w:tc>
          <w:tcPr>
            <w:tcW w:w="7612" w:type="dxa"/>
            <w:tcMar>
              <w:top w:w="432" w:type="dxa"/>
              <w:left w:w="115" w:type="dxa"/>
              <w:right w:w="115" w:type="dxa"/>
            </w:tcMar>
          </w:tcPr>
          <w:p w14:paraId="0468DA1E" w14:textId="77777777" w:rsidR="003C0F0D" w:rsidRDefault="003C0F0D" w:rsidP="00742A86">
            <w:pPr>
              <w:pStyle w:val="Body"/>
            </w:pPr>
          </w:p>
        </w:tc>
      </w:tr>
      <w:tr w:rsidR="006F32AC" w:rsidRPr="00B31F77" w14:paraId="7E97D45D" w14:textId="77777777" w:rsidTr="004537B5">
        <w:trPr>
          <w:jc w:val="center"/>
        </w:trPr>
        <w:tc>
          <w:tcPr>
            <w:tcW w:w="2628" w:type="dxa"/>
            <w:tcMar>
              <w:top w:w="360" w:type="dxa"/>
              <w:left w:w="115" w:type="dxa"/>
              <w:right w:w="115" w:type="dxa"/>
            </w:tcMar>
          </w:tcPr>
          <w:p w14:paraId="3257D1B0" w14:textId="11F33B09" w:rsidR="006F32AC" w:rsidRDefault="006F32AC" w:rsidP="00742A86">
            <w:pPr>
              <w:pStyle w:val="Body"/>
            </w:pPr>
            <w:r w:rsidRPr="00BE19B4">
              <w:t xml:space="preserve">{%tr if </w:t>
            </w:r>
            <w:r w:rsidRPr="00777A1F">
              <w:rPr>
                <w:color w:val="FF0000"/>
              </w:rPr>
              <w:t>(</w:t>
            </w:r>
            <w:r w:rsidRPr="00BE19B4">
              <w:t>defined</w:t>
            </w:r>
            <w:r w:rsidRPr="00777A1F">
              <w:rPr>
                <w:color w:val="ED7D31" w:themeColor="accent2"/>
              </w:rPr>
              <w:t>(</w:t>
            </w:r>
            <w:r>
              <w:t>'</w:t>
            </w:r>
            <w:r w:rsidRPr="00BE19B4">
              <w:t>interim_order_date</w:t>
            </w:r>
            <w:r>
              <w:t>'</w:t>
            </w:r>
            <w:r w:rsidRPr="00777A1F">
              <w:rPr>
                <w:color w:val="ED7D31" w:themeColor="accent2"/>
              </w:rPr>
              <w:t>)</w:t>
            </w:r>
            <w:r w:rsidRPr="00BE19B4">
              <w:t xml:space="preserve"> and date_difference</w:t>
            </w:r>
            <w:r w:rsidRPr="00777A1F">
              <w:rPr>
                <w:color w:val="BF8F00" w:themeColor="accent4" w:themeShade="BF"/>
              </w:rPr>
              <w:t>(</w:t>
            </w:r>
            <w:r w:rsidRPr="00BE19B4">
              <w:t>starting=interim_order_date, ending=today</w:t>
            </w:r>
            <w:r w:rsidRPr="00777A1F">
              <w:rPr>
                <w:color w:val="70AD47" w:themeColor="accent6"/>
              </w:rPr>
              <w:t>()</w:t>
            </w:r>
            <w:r w:rsidRPr="00777A1F">
              <w:rPr>
                <w:color w:val="BF8F00" w:themeColor="accent4" w:themeShade="BF"/>
              </w:rPr>
              <w:t>)</w:t>
            </w:r>
            <w:r w:rsidRPr="00BE19B4">
              <w:t>.days &lt;= 10</w:t>
            </w:r>
            <w:r w:rsidRPr="00777A1F">
              <w:rPr>
                <w:color w:val="FF0000"/>
              </w:rPr>
              <w:t>)</w:t>
            </w:r>
            <w:r w:rsidR="00C54B2C">
              <w:rPr>
                <w:color w:val="FF0000"/>
              </w:rPr>
              <w:t xml:space="preserve"> </w:t>
            </w:r>
            <w:r w:rsidR="00C54B2C">
              <w:rPr>
                <w:color w:val="FF0000"/>
              </w:rPr>
              <w:br/>
            </w:r>
            <w:r w:rsidRPr="00BE19B4">
              <w:t xml:space="preserve">or </w:t>
            </w:r>
            <w:r w:rsidRPr="00777A1F">
              <w:rPr>
                <w:color w:val="FF0000"/>
              </w:rPr>
              <w:t>(</w:t>
            </w:r>
            <w:r w:rsidRPr="00BE19B4">
              <w:t>defined(</w:t>
            </w:r>
            <w:r>
              <w:t>'</w:t>
            </w:r>
            <w:proofErr w:type="spellStart"/>
            <w:r w:rsidRPr="00BE19B4">
              <w:t>guess_interim_order_date</w:t>
            </w:r>
            <w:proofErr w:type="spellEnd"/>
            <w:r>
              <w:t>'</w:t>
            </w:r>
            <w:r w:rsidRPr="00BE19B4">
              <w:t xml:space="preserve">) and </w:t>
            </w:r>
            <w:proofErr w:type="spellStart"/>
            <w:r w:rsidRPr="00BE19B4">
              <w:t>guess_interim_order_date</w:t>
            </w:r>
            <w:proofErr w:type="spellEnd"/>
            <w:r w:rsidRPr="00BE19B4">
              <w:t xml:space="preserve"> == </w:t>
            </w:r>
            <w:r>
              <w:t>'</w:t>
            </w:r>
            <w:r w:rsidRPr="00BE19B4">
              <w:t>within 10 days</w:t>
            </w:r>
            <w:r>
              <w:t>'</w:t>
            </w:r>
            <w:r w:rsidRPr="00777A1F">
              <w:rPr>
                <w:color w:val="FF0000"/>
              </w:rPr>
              <w:t>)</w:t>
            </w:r>
            <w:r w:rsidR="00C54B2C">
              <w:rPr>
                <w:color w:val="FF0000"/>
              </w:rPr>
              <w:t xml:space="preserve"> </w:t>
            </w:r>
            <w:r w:rsidR="00C54B2C">
              <w:rPr>
                <w:color w:val="FF0000"/>
              </w:rPr>
              <w:br/>
            </w:r>
            <w:r>
              <w:t>or</w:t>
            </w:r>
            <w:r w:rsidRPr="00BE19B4">
              <w:t xml:space="preserve"> </w:t>
            </w:r>
            <w:proofErr w:type="spellStart"/>
            <w:r w:rsidRPr="00BE19B4">
              <w:t>unknown_interim_date</w:t>
            </w:r>
            <w:proofErr w:type="spellEnd"/>
            <w:r w:rsidRPr="00BE19B4">
              <w:t xml:space="preserve"> in(</w:t>
            </w:r>
            <w:r>
              <w:t>'</w:t>
            </w:r>
            <w:r w:rsidRPr="00BE19B4">
              <w:t>reconsider</w:t>
            </w:r>
            <w:r>
              <w:t>'</w:t>
            </w:r>
            <w:r w:rsidRPr="00BE19B4">
              <w:t xml:space="preserve">, </w:t>
            </w:r>
            <w:r>
              <w:t>'</w:t>
            </w:r>
            <w:r w:rsidRPr="00BE19B4">
              <w:t>both</w:t>
            </w:r>
            <w:r>
              <w:t>'</w:t>
            </w:r>
            <w:r w:rsidRPr="00BE19B4">
              <w:t xml:space="preserve">) or </w:t>
            </w:r>
            <w:r w:rsidR="00C54B2C">
              <w:br/>
            </w:r>
            <w:r w:rsidRPr="00F94EBB">
              <w:rPr>
                <w:color w:val="FF0000"/>
              </w:rPr>
              <w:t>(</w:t>
            </w:r>
            <w:r w:rsidRPr="00BE19B4">
              <w:rPr>
                <w:color w:val="00B0F0"/>
              </w:rPr>
              <w:t>defined(</w:t>
            </w:r>
            <w:r>
              <w:rPr>
                <w:color w:val="00B0F0"/>
              </w:rPr>
              <w:t>'</w:t>
            </w:r>
            <w:r w:rsidRPr="00BE19B4">
              <w:rPr>
                <w:color w:val="00B0F0"/>
              </w:rPr>
              <w:t>final_order_date</w:t>
            </w:r>
            <w:r>
              <w:rPr>
                <w:color w:val="00B0F0"/>
              </w:rPr>
              <w:t>'</w:t>
            </w:r>
            <w:r w:rsidRPr="00BE19B4">
              <w:rPr>
                <w:color w:val="00B0F0"/>
              </w:rPr>
              <w:t xml:space="preserve">) and date_difference(starting=final_order_date, ending=today()).days </w:t>
            </w:r>
            <w:r>
              <w:rPr>
                <w:color w:val="00B0F0"/>
              </w:rPr>
              <w:t>&lt;=</w:t>
            </w:r>
            <w:r w:rsidRPr="00BE19B4">
              <w:rPr>
                <w:color w:val="00B0F0"/>
              </w:rPr>
              <w:t xml:space="preserve"> 10</w:t>
            </w:r>
            <w:r w:rsidRPr="00F94EBB">
              <w:rPr>
                <w:color w:val="FF0000"/>
              </w:rPr>
              <w:t>)</w:t>
            </w:r>
            <w:r w:rsidRPr="00BE19B4">
              <w:rPr>
                <w:color w:val="00B0F0"/>
              </w:rPr>
              <w:t xml:space="preserve"> </w:t>
            </w:r>
          </w:p>
          <w:p w14:paraId="61E3FDFE" w14:textId="67F05478" w:rsidR="006F32AC" w:rsidRPr="006C65ED" w:rsidRDefault="006F32AC" w:rsidP="00742A86">
            <w:pPr>
              <w:pStyle w:val="Body"/>
            </w:pPr>
            <w:r w:rsidRPr="00BE19B4">
              <w:rPr>
                <w:color w:val="00B0F0"/>
              </w:rPr>
              <w:t xml:space="preserve">or </w:t>
            </w:r>
            <w:r w:rsidRPr="00F94EBB">
              <w:rPr>
                <w:color w:val="FF0000"/>
              </w:rPr>
              <w:t>(</w:t>
            </w:r>
            <w:r w:rsidRPr="00BE19B4">
              <w:rPr>
                <w:color w:val="00B0F0"/>
              </w:rPr>
              <w:t>defined(</w:t>
            </w:r>
            <w:r>
              <w:rPr>
                <w:color w:val="00B0F0"/>
              </w:rPr>
              <w:t>'</w:t>
            </w:r>
            <w:proofErr w:type="spellStart"/>
            <w:r w:rsidRPr="00BE19B4">
              <w:rPr>
                <w:color w:val="00B0F0"/>
              </w:rPr>
              <w:t>guess_final_order_date</w:t>
            </w:r>
            <w:proofErr w:type="spellEnd"/>
            <w:r>
              <w:rPr>
                <w:color w:val="00B0F0"/>
              </w:rPr>
              <w:t>'</w:t>
            </w:r>
            <w:r w:rsidRPr="00BE19B4">
              <w:rPr>
                <w:color w:val="00B0F0"/>
              </w:rPr>
              <w:t xml:space="preserve">) and </w:t>
            </w:r>
            <w:proofErr w:type="spellStart"/>
            <w:r w:rsidRPr="00BE19B4">
              <w:rPr>
                <w:color w:val="00B0F0"/>
              </w:rPr>
              <w:t>guess_final_order_date</w:t>
            </w:r>
            <w:proofErr w:type="spellEnd"/>
            <w:r w:rsidRPr="00BE19B4">
              <w:rPr>
                <w:color w:val="00B0F0"/>
              </w:rPr>
              <w:t xml:space="preserve"> == </w:t>
            </w:r>
            <w:r>
              <w:rPr>
                <w:color w:val="00B0F0"/>
              </w:rPr>
              <w:t>'</w:t>
            </w:r>
            <w:r w:rsidRPr="008A42F0">
              <w:rPr>
                <w:color w:val="00B0F0"/>
              </w:rPr>
              <w:t>within 10 days</w:t>
            </w:r>
            <w:r>
              <w:rPr>
                <w:color w:val="00B0F0"/>
              </w:rPr>
              <w:t>'</w:t>
            </w:r>
            <w:r w:rsidRPr="00F94EBB">
              <w:rPr>
                <w:color w:val="FF0000"/>
              </w:rPr>
              <w:t>)</w:t>
            </w:r>
            <w:r w:rsidRPr="00BE19B4">
              <w:rPr>
                <w:color w:val="00B0F0"/>
              </w:rPr>
              <w:t xml:space="preserve"> </w:t>
            </w:r>
            <w:r w:rsidR="00F94EBB">
              <w:rPr>
                <w:color w:val="00B0F0"/>
              </w:rPr>
              <w:br/>
            </w:r>
            <w:r w:rsidRPr="00BE19B4">
              <w:rPr>
                <w:color w:val="00B0F0"/>
              </w:rPr>
              <w:lastRenderedPageBreak/>
              <w:t xml:space="preserve">or </w:t>
            </w:r>
            <w:r w:rsidR="0040301F">
              <w:rPr>
                <w:color w:val="00B0F0"/>
              </w:rPr>
              <w:br/>
            </w:r>
            <w:r w:rsidRPr="00BE19B4">
              <w:rPr>
                <w:color w:val="00B0F0"/>
              </w:rPr>
              <w:t>unknown_final_date[</w:t>
            </w:r>
            <w:r>
              <w:rPr>
                <w:color w:val="00B0F0"/>
              </w:rPr>
              <w:t>'reconsider'</w:t>
            </w:r>
            <w:r w:rsidRPr="00BE19B4">
              <w:rPr>
                <w:color w:val="00B0F0"/>
              </w:rPr>
              <w:t>]</w:t>
            </w:r>
            <w:r w:rsidR="002E682F" w:rsidRPr="00BE19B4">
              <w:rPr>
                <w:color w:val="00B0F0"/>
              </w:rPr>
              <w:t xml:space="preserve"> </w:t>
            </w:r>
            <w:r w:rsidRPr="00BE19B4">
              <w:t>%}</w:t>
            </w:r>
          </w:p>
        </w:tc>
        <w:tc>
          <w:tcPr>
            <w:tcW w:w="7612" w:type="dxa"/>
            <w:tcMar>
              <w:top w:w="432" w:type="dxa"/>
              <w:left w:w="115" w:type="dxa"/>
              <w:right w:w="115" w:type="dxa"/>
            </w:tcMar>
          </w:tcPr>
          <w:p w14:paraId="0293E3D3" w14:textId="77777777" w:rsidR="006F32AC" w:rsidRDefault="006F32AC" w:rsidP="00742A86">
            <w:pPr>
              <w:pStyle w:val="Body"/>
            </w:pPr>
          </w:p>
        </w:tc>
      </w:tr>
      <w:tr w:rsidR="006F32AC" w:rsidRPr="00B31F77" w14:paraId="419B2AD9" w14:textId="77777777" w:rsidTr="004537B5">
        <w:trPr>
          <w:jc w:val="center"/>
        </w:trPr>
        <w:tc>
          <w:tcPr>
            <w:tcW w:w="2628" w:type="dxa"/>
            <w:tcMar>
              <w:top w:w="360" w:type="dxa"/>
              <w:left w:w="115" w:type="dxa"/>
              <w:right w:w="115" w:type="dxa"/>
            </w:tcMar>
          </w:tcPr>
          <w:p w14:paraId="502F7FB8" w14:textId="271A2BD3" w:rsidR="006F32AC" w:rsidRPr="006C65ED" w:rsidRDefault="006F32AC" w:rsidP="005A1FF3">
            <w:pPr>
              <w:pStyle w:val="Heading2"/>
              <w:outlineLvl w:val="1"/>
            </w:pPr>
            <w:r w:rsidRPr="00455E7B">
              <w:t xml:space="preserve">Step </w:t>
            </w:r>
            <w:fldSimple w:instr=" SEQ stepList \* MERGEFORMAT ">
              <w:r w:rsidR="007C1E85">
                <w:rPr>
                  <w:noProof/>
                </w:rPr>
                <w:t>25</w:t>
              </w:r>
            </w:fldSimple>
            <w:r>
              <w:t xml:space="preserve">: What to expect after </w:t>
            </w:r>
            <w:r w:rsidR="00752B2B">
              <w:t>you file a Motion to Reconsider</w:t>
            </w:r>
          </w:p>
        </w:tc>
        <w:tc>
          <w:tcPr>
            <w:tcW w:w="7612" w:type="dxa"/>
            <w:tcMar>
              <w:top w:w="432" w:type="dxa"/>
              <w:left w:w="115" w:type="dxa"/>
              <w:right w:w="115" w:type="dxa"/>
            </w:tcMar>
          </w:tcPr>
          <w:p w14:paraId="427E85E0" w14:textId="77777777" w:rsidR="009C0370" w:rsidRPr="00A66903" w:rsidRDefault="009C0370" w:rsidP="009C0370">
            <w:pPr>
              <w:pStyle w:val="Body"/>
            </w:pPr>
            <w:r w:rsidRPr="00A66903">
              <w:t xml:space="preserve">A </w:t>
            </w:r>
            <w:r w:rsidRPr="00FE66DD">
              <w:rPr>
                <w:b/>
              </w:rPr>
              <w:t>Motion to Reconsider</w:t>
            </w:r>
            <w:r w:rsidRPr="00A66903">
              <w:t xml:space="preserve"> is different</w:t>
            </w:r>
            <w:r>
              <w:t xml:space="preserve"> from other motions.</w:t>
            </w:r>
          </w:p>
          <w:p w14:paraId="0AE2B8FF" w14:textId="77777777" w:rsidR="009C0370" w:rsidRDefault="009C0370" w:rsidP="009C0370">
            <w:pPr>
              <w:pStyle w:val="Body"/>
              <w:widowControl/>
              <w:numPr>
                <w:ilvl w:val="1"/>
                <w:numId w:val="24"/>
              </w:numPr>
              <w:autoSpaceDE/>
              <w:autoSpaceDN/>
              <w:spacing w:beforeAutospacing="1" w:afterAutospacing="1"/>
              <w:ind w:left="592"/>
            </w:pPr>
            <w:r>
              <w:t xml:space="preserve">{other party} does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for a response, usually in a written order or notice.</w:t>
            </w:r>
          </w:p>
          <w:p w14:paraId="36DFC137" w14:textId="77777777" w:rsidR="009C0370" w:rsidRDefault="009C0370" w:rsidP="009C0370">
            <w:pPr>
              <w:pStyle w:val="Body"/>
              <w:widowControl/>
              <w:numPr>
                <w:ilvl w:val="1"/>
                <w:numId w:val="24"/>
              </w:numPr>
              <w:autoSpaceDE/>
              <w:autoSpaceDN/>
              <w:spacing w:beforeAutospacing="1" w:afterAutospacing="1"/>
              <w:ind w:left="592"/>
            </w:pPr>
            <w:r>
              <w:t xml:space="preserve">The court may write a decision, but if the court does not issue a decision 30 days after the motion or response was filed, </w:t>
            </w:r>
            <w:r w:rsidRPr="00C72CC7">
              <w:rPr>
                <w:b/>
              </w:rPr>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This means the original decision is not changed.</w:t>
            </w:r>
          </w:p>
          <w:p w14:paraId="410425C2" w14:textId="77777777" w:rsidR="009C0370" w:rsidRDefault="009C0370" w:rsidP="009C0370">
            <w:pPr>
              <w:pStyle w:val="Body"/>
              <w:widowControl/>
              <w:numPr>
                <w:ilvl w:val="1"/>
                <w:numId w:val="24"/>
              </w:numPr>
              <w:autoSpaceDE/>
              <w:autoSpaceDN/>
              <w:spacing w:beforeAutospacing="1" w:afterAutospacing="1"/>
              <w:ind w:left="592"/>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bookmarkStart w:id="36" w:name="_Hlk137719597"/>
          </w:p>
          <w:bookmarkEnd w:id="36"/>
          <w:p w14:paraId="572967F4" w14:textId="77777777" w:rsidR="009C0370" w:rsidRDefault="009C0370" w:rsidP="009C0370">
            <w:pPr>
              <w:pStyle w:val="Body"/>
            </w:pPr>
            <w:r w:rsidRPr="00A66903">
              <w:t>Read</w:t>
            </w:r>
            <w:r>
              <w:t xml:space="preserve"> the court's web page</w:t>
            </w:r>
            <w:r w:rsidRPr="00A66903">
              <w:t xml:space="preserve"> </w:t>
            </w:r>
            <w:hyperlink r:id="rId198" w:history="1">
              <w:r w:rsidRPr="00A66903">
                <w:rPr>
                  <w:rStyle w:val="Hyperlink"/>
                </w:rPr>
                <w:t>Options after you get a judge</w:t>
              </w:r>
              <w:r>
                <w:rPr>
                  <w:rStyle w:val="Hyperlink"/>
                </w:rPr>
                <w:t>'</w:t>
              </w:r>
              <w:r w:rsidRPr="00A66903">
                <w:rPr>
                  <w:rStyle w:val="Hyperlink"/>
                </w:rPr>
                <w:t>s decision</w:t>
              </w:r>
            </w:hyperlink>
            <w:r w:rsidRPr="00A66903">
              <w:t>.</w:t>
            </w:r>
          </w:p>
          <w:p w14:paraId="6A85EBBB" w14:textId="77777777" w:rsidR="009C0370" w:rsidRDefault="009C0370" w:rsidP="009C0370">
            <w:pPr>
              <w:pStyle w:val="Heading3"/>
              <w:keepNext/>
              <w:outlineLvl w:val="2"/>
            </w:pPr>
            <w:r>
              <w:t>Link in this step</w:t>
            </w:r>
          </w:p>
          <w:p w14:paraId="49439AEC" w14:textId="2EB15AF2" w:rsidR="006F32AC" w:rsidRDefault="009C0370" w:rsidP="009C0370">
            <w:pPr>
              <w:pStyle w:val="Body"/>
            </w:pPr>
            <w:hyperlink r:id="rId199" w:history="1">
              <w:r w:rsidRPr="001E36BB">
                <w:rPr>
                  <w:rStyle w:val="Hyperlink"/>
                  <w:b/>
                  <w:bCs/>
                  <w:color w:val="202529"/>
                </w:rPr>
                <w:t>Options after you get a judge's decision</w:t>
              </w:r>
            </w:hyperlink>
            <w:r>
              <w:rPr>
                <w:rStyle w:val="Hyperlink"/>
                <w:color w:val="202529"/>
              </w:rPr>
              <w:br/>
            </w:r>
            <w:r w:rsidRPr="001E36BB">
              <w:t>courts.alaska.gov/shc/family/after-judgment.htm</w:t>
            </w:r>
          </w:p>
        </w:tc>
      </w:tr>
      <w:tr w:rsidR="006F32AC" w:rsidRPr="00B31F77" w14:paraId="5B665A33" w14:textId="77777777" w:rsidTr="004537B5">
        <w:trPr>
          <w:jc w:val="center"/>
        </w:trPr>
        <w:tc>
          <w:tcPr>
            <w:tcW w:w="2628" w:type="dxa"/>
            <w:tcMar>
              <w:top w:w="360" w:type="dxa"/>
              <w:left w:w="115" w:type="dxa"/>
              <w:right w:w="115" w:type="dxa"/>
            </w:tcMar>
          </w:tcPr>
          <w:p w14:paraId="09E75FE2" w14:textId="77777777" w:rsidR="006F32AC" w:rsidRDefault="006F32AC" w:rsidP="00742A86">
            <w:pPr>
              <w:pStyle w:val="Body"/>
            </w:pPr>
            <w:r w:rsidRPr="006C65ED">
              <w:t>{%tr endif %}</w:t>
            </w:r>
          </w:p>
        </w:tc>
        <w:tc>
          <w:tcPr>
            <w:tcW w:w="7612" w:type="dxa"/>
            <w:tcMar>
              <w:top w:w="432" w:type="dxa"/>
              <w:left w:w="115" w:type="dxa"/>
              <w:right w:w="115" w:type="dxa"/>
            </w:tcMar>
          </w:tcPr>
          <w:p w14:paraId="0C560765" w14:textId="77777777" w:rsidR="006F32AC" w:rsidRDefault="006F32AC" w:rsidP="00742A86">
            <w:pPr>
              <w:pStyle w:val="Body"/>
            </w:pPr>
          </w:p>
        </w:tc>
      </w:tr>
      <w:tr w:rsidR="006F32AC" w14:paraId="33FE4350" w14:textId="77777777" w:rsidTr="004537B5">
        <w:trPr>
          <w:jc w:val="center"/>
        </w:trPr>
        <w:tc>
          <w:tcPr>
            <w:tcW w:w="2628" w:type="dxa"/>
            <w:tcMar>
              <w:top w:w="360" w:type="dxa"/>
              <w:left w:w="115" w:type="dxa"/>
              <w:right w:w="115" w:type="dxa"/>
            </w:tcMar>
          </w:tcPr>
          <w:p w14:paraId="4C1B8FFF" w14:textId="4E041F21" w:rsidR="006F32AC" w:rsidRPr="00D666FB" w:rsidRDefault="006F32AC" w:rsidP="005A1FF3">
            <w:pPr>
              <w:pStyle w:val="Heading2"/>
              <w:outlineLvl w:val="1"/>
            </w:pPr>
            <w:bookmarkStart w:id="37" w:name="_Hlk136618706"/>
            <w:r>
              <w:t xml:space="preserve">Step </w:t>
            </w:r>
            <w:bookmarkStart w:id="38"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7C1E85">
              <w:rPr>
                <w:rStyle w:val="NumChar"/>
                <w:noProof/>
              </w:rPr>
              <w:t>26</w:t>
            </w:r>
            <w:r w:rsidRPr="00E11A90">
              <w:rPr>
                <w:rStyle w:val="NumChar"/>
              </w:rPr>
              <w:fldChar w:fldCharType="end"/>
            </w:r>
            <w:bookmarkEnd w:id="38"/>
            <w:r>
              <w:t xml:space="preserve">: </w:t>
            </w:r>
            <w:bookmarkStart w:id="39" w:name="_Hlk136618682"/>
            <w:r>
              <w:t xml:space="preserve">Get more </w:t>
            </w:r>
            <w:r w:rsidRPr="00B144F2">
              <w:t>information</w:t>
            </w:r>
            <w:r>
              <w:t xml:space="preserve"> or help</w:t>
            </w:r>
            <w:bookmarkEnd w:id="20"/>
            <w:bookmarkEnd w:id="39"/>
          </w:p>
        </w:tc>
        <w:tc>
          <w:tcPr>
            <w:tcW w:w="7612" w:type="dxa"/>
            <w:tcMar>
              <w:top w:w="432" w:type="dxa"/>
              <w:left w:w="115" w:type="dxa"/>
              <w:right w:w="115" w:type="dxa"/>
            </w:tcMar>
          </w:tcPr>
          <w:p w14:paraId="76A1B14B" w14:textId="1C3B9569" w:rsidR="006F32AC" w:rsidRDefault="006F32AC" w:rsidP="00742A86">
            <w:pPr>
              <w:pStyle w:val="Body"/>
            </w:pPr>
            <w:r>
              <w:t>For help with forms or understanding the process,</w:t>
            </w:r>
          </w:p>
          <w:p w14:paraId="58700F77" w14:textId="28F88CC8" w:rsidR="006F32AC" w:rsidRDefault="006F32AC" w:rsidP="00742A86">
            <w:pPr>
              <w:pStyle w:val="Body"/>
            </w:pPr>
            <w:r>
              <w:t xml:space="preserve">call the </w:t>
            </w:r>
            <w:hyperlink r:id="rId200" w:history="1">
              <w:r w:rsidRPr="00C66E1B">
                <w:rPr>
                  <w:b/>
                </w:rPr>
                <w:t>Family Law Self-Help Center</w:t>
              </w:r>
            </w:hyperlink>
            <w:r>
              <w:br/>
            </w:r>
            <w:r w:rsidRPr="008376C2">
              <w:t>(907) 264-0851 or</w:t>
            </w:r>
            <w:r>
              <w:br/>
              <w:t>(</w:t>
            </w:r>
            <w:r w:rsidRPr="008376C2">
              <w:t>866) 279-0851</w:t>
            </w:r>
            <w:r>
              <w:t>.</w:t>
            </w:r>
          </w:p>
          <w:p w14:paraId="33CB3319" w14:textId="623DA581" w:rsidR="006F32AC" w:rsidRPr="008376C2" w:rsidRDefault="006F32AC" w:rsidP="00742A86">
            <w:pPr>
              <w:pStyle w:val="Body"/>
            </w:pPr>
            <w:r>
              <w:t xml:space="preserve">View the court’s </w:t>
            </w:r>
            <w:hyperlink r:id="rId201" w:history="1">
              <w:r w:rsidRPr="00C67CDC">
                <w:rPr>
                  <w:rStyle w:val="Hyperlink"/>
                </w:rPr>
                <w:t>family law self-help webpages</w:t>
              </w:r>
            </w:hyperlink>
            <w:r>
              <w:t>.</w:t>
            </w:r>
          </w:p>
          <w:p w14:paraId="5E0E1C4C" w14:textId="6527CE54" w:rsidR="006F32AC" w:rsidRDefault="006F32AC" w:rsidP="00742A86">
            <w:pPr>
              <w:pStyle w:val="Body"/>
            </w:pPr>
            <w:r>
              <w:t>Many lawyers offer free or flat fee consultation</w:t>
            </w:r>
            <w:r w:rsidR="00161AC2">
              <w:t>. You do not have to</w:t>
            </w:r>
            <w:r>
              <w:t xml:space="preserve"> hire them for the whole case. </w:t>
            </w:r>
            <w:r w:rsidRPr="00C66E1B">
              <w:rPr>
                <w:b/>
              </w:rPr>
              <w:t>Find a Lawy</w:t>
            </w:r>
            <w:r>
              <w:rPr>
                <w:b/>
              </w:rPr>
              <w:t>er</w:t>
            </w:r>
            <w:r>
              <w:t>.</w:t>
            </w:r>
          </w:p>
          <w:p w14:paraId="5E60882B" w14:textId="72031F53" w:rsidR="006F32AC" w:rsidRDefault="006F32AC" w:rsidP="00742A86">
            <w:pPr>
              <w:pStyle w:val="Body"/>
            </w:pPr>
            <w:r>
              <w:t xml:space="preserve">Depending on your income, you may qualify for </w:t>
            </w:r>
            <w:hyperlink r:id="rId202" w:history="1">
              <w:r w:rsidRPr="00C66E1B">
                <w:rPr>
                  <w:b/>
                </w:rPr>
                <w:t>Alaska Free Legal Answers</w:t>
              </w:r>
            </w:hyperlink>
            <w:r>
              <w:t>.</w:t>
            </w:r>
          </w:p>
          <w:p w14:paraId="3854BD6D" w14:textId="7CD5AEB5" w:rsidR="006F32AC" w:rsidRDefault="006F32AC" w:rsidP="00742A86">
            <w:pPr>
              <w:pStyle w:val="Body"/>
            </w:pPr>
            <w:r>
              <w:t xml:space="preserve">Depending on your income and circumstances, you may qualify for a free lawyer from </w:t>
            </w:r>
            <w:hyperlink r:id="rId203" w:history="1">
              <w:r w:rsidRPr="00C66E1B">
                <w:rPr>
                  <w:b/>
                </w:rPr>
                <w:t>Alaska Legal Services</w:t>
              </w:r>
            </w:hyperlink>
            <w:r>
              <w:t>.</w:t>
            </w:r>
          </w:p>
          <w:p w14:paraId="25F3D657" w14:textId="77777777" w:rsidR="006F32AC" w:rsidRPr="008376C2" w:rsidRDefault="006F32AC" w:rsidP="005A1FF3">
            <w:pPr>
              <w:pStyle w:val="Heading3"/>
              <w:outlineLvl w:val="2"/>
            </w:pPr>
            <w:r>
              <w:t>Links in this step</w:t>
            </w:r>
          </w:p>
          <w:p w14:paraId="167295FC" w14:textId="0078BD22" w:rsidR="006F32AC" w:rsidRPr="008376C2" w:rsidRDefault="006F32AC" w:rsidP="00742A86">
            <w:pPr>
              <w:pStyle w:val="Body"/>
            </w:pPr>
            <w:r w:rsidRPr="00C75AF0">
              <w:rPr>
                <w:b/>
              </w:rPr>
              <w:t>Family Law Self-Help Center</w:t>
            </w:r>
            <w:r w:rsidRPr="008F1485">
              <w:br/>
            </w:r>
            <w:r w:rsidR="00463E09" w:rsidRPr="00463E09">
              <w:t>courts.alaska.gov/shc/family</w:t>
            </w:r>
          </w:p>
          <w:p w14:paraId="44F097DF" w14:textId="554DE637" w:rsidR="006F32AC" w:rsidRPr="008376C2" w:rsidRDefault="006F32AC" w:rsidP="005A1FF3">
            <w:pPr>
              <w:pStyle w:val="Body"/>
              <w:keepLines/>
            </w:pPr>
            <w:r w:rsidRPr="00C75AF0">
              <w:rPr>
                <w:b/>
              </w:rPr>
              <w:lastRenderedPageBreak/>
              <w:t>Find a Lawyer</w:t>
            </w:r>
            <w:r w:rsidRPr="008F1485">
              <w:br/>
            </w:r>
            <w:r w:rsidRPr="008376C2">
              <w:t>courts.alaska.gov/shc/shclawyer.htm</w:t>
            </w:r>
          </w:p>
          <w:p w14:paraId="5CFF301C" w14:textId="4FD2FDC2" w:rsidR="006F32AC" w:rsidRPr="008376C2" w:rsidRDefault="006F32AC" w:rsidP="00742A86">
            <w:pPr>
              <w:pStyle w:val="Body"/>
            </w:pPr>
            <w:r w:rsidRPr="00C75AF0">
              <w:rPr>
                <w:b/>
              </w:rPr>
              <w:t>Alaska Free Legal Answers</w:t>
            </w:r>
            <w:r w:rsidRPr="008F1485">
              <w:br/>
            </w:r>
            <w:r w:rsidRPr="00DB30E6">
              <w:t>alaska.freelegalanswers.org</w:t>
            </w:r>
          </w:p>
          <w:p w14:paraId="44E583CE" w14:textId="5886888C" w:rsidR="006F32AC" w:rsidRPr="008376C2" w:rsidRDefault="006F32AC" w:rsidP="005A1FF3">
            <w:pPr>
              <w:pStyle w:val="Body"/>
              <w:spacing w:after="0" w:line="240" w:lineRule="auto"/>
            </w:pPr>
            <w:r w:rsidRPr="00C75AF0">
              <w:rPr>
                <w:b/>
              </w:rPr>
              <w:t>Alaska Legal Services</w:t>
            </w:r>
            <w:r w:rsidRPr="008F1485">
              <w:br/>
            </w:r>
            <w:r w:rsidRPr="008376C2">
              <w:t>alsc-law.org/apply-for-services</w:t>
            </w:r>
          </w:p>
        </w:tc>
      </w:tr>
      <w:bookmarkEnd w:id="37"/>
    </w:tbl>
    <w:p w14:paraId="3C6926DC" w14:textId="77777777" w:rsidR="0072117F" w:rsidRPr="005A1FF3" w:rsidRDefault="0072117F" w:rsidP="005A1FF3">
      <w:pPr>
        <w:pStyle w:val="Body"/>
        <w:rPr>
          <w:sz w:val="2"/>
          <w:szCs w:val="2"/>
        </w:rPr>
      </w:pPr>
    </w:p>
    <w:sectPr w:rsidR="0072117F" w:rsidRPr="005A1FF3" w:rsidSect="00841448">
      <w:footerReference w:type="default" r:id="rId204"/>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Caroline Robinson" w:date="2024-06-27T06:50:00Z" w:initials="CR">
    <w:p w14:paraId="60B1E982" w14:textId="77777777" w:rsidR="001D7A8E" w:rsidRDefault="001D7A8E" w:rsidP="001D7A8E">
      <w:pPr>
        <w:pStyle w:val="CommentText"/>
      </w:pPr>
      <w:r>
        <w:rPr>
          <w:rStyle w:val="CommentReference"/>
        </w:rPr>
        <w:annotationRef/>
      </w:r>
      <w:r>
        <w:t>Is "</w:t>
      </w:r>
      <w:r w:rsidRPr="00884AA3">
        <w:t xml:space="preserve"> 'If you decide to ask the court to enforce your child support order:'</w:t>
      </w:r>
      <w:r>
        <w:t xml:space="preserve"> If </w:t>
      </w:r>
      <w:r w:rsidRPr="004855BD">
        <w:rPr>
          <w:color w:val="00B0F0"/>
        </w:rPr>
        <w:t>user_need == 'enforce AK order'</w:t>
      </w:r>
    </w:p>
  </w:comment>
  <w:comment w:id="26" w:author="Caroline Robinson [2]" w:date="2024-01-23T08:16:00Z" w:initials="C">
    <w:p w14:paraId="2457F892" w14:textId="77777777" w:rsidR="001D7A8E" w:rsidRDefault="001D7A8E" w:rsidP="001D7A8E">
      <w:pPr>
        <w:pStyle w:val="Listnumbered"/>
        <w:spacing w:before="240" w:after="0"/>
        <w:ind w:left="43"/>
      </w:pPr>
      <w:r>
        <w:rPr>
          <w:rStyle w:val="CommentReference"/>
        </w:rPr>
        <w:annotationRef/>
      </w:r>
      <w:r>
        <w:t>Replaced condition</w:t>
      </w:r>
    </w:p>
    <w:p w14:paraId="5DE7B26F" w14:textId="77777777" w:rsidR="001D7A8E" w:rsidRDefault="001D7A8E" w:rsidP="001D7A8E">
      <w:pPr>
        <w:pStyle w:val="CommentText"/>
      </w:pPr>
      <w:r>
        <w:rPr>
          <w:color w:val="00B0F0"/>
        </w:rPr>
        <w:t>if (</w:t>
      </w:r>
      <w:r w:rsidRPr="00BE19B4">
        <w:rPr>
          <w:color w:val="00B0F0"/>
        </w:rPr>
        <w:t>defined(</w:t>
      </w:r>
      <w:r>
        <w:rPr>
          <w:color w:val="00B0F0"/>
        </w:rPr>
        <w:t>'</w:t>
      </w:r>
      <w:r w:rsidRPr="00BE19B4">
        <w:rPr>
          <w:color w:val="00B0F0"/>
        </w:rPr>
        <w:t>final_order_date</w:t>
      </w:r>
      <w:r>
        <w:rPr>
          <w:color w:val="00B0F0"/>
        </w:rPr>
        <w:t>'</w:t>
      </w:r>
      <w:r w:rsidRPr="00BE19B4">
        <w:rPr>
          <w:color w:val="00B0F0"/>
        </w:rPr>
        <w:t>) and date_difference(starting=final_order_date, ending=today()).days &gt; 10</w:t>
      </w:r>
      <w:r>
        <w:rPr>
          <w:color w:val="00B0F0"/>
        </w:rPr>
        <w:t>)</w:t>
      </w:r>
      <w:r w:rsidRPr="00BE19B4">
        <w:rPr>
          <w:color w:val="00B0F0"/>
        </w:rPr>
        <w:t xml:space="preserve"> </w:t>
      </w:r>
      <w:r>
        <w:rPr>
          <w:color w:val="00B0F0"/>
        </w:rPr>
        <w:t xml:space="preserve">or </w:t>
      </w:r>
      <w:r w:rsidRPr="00BE19B4">
        <w:rPr>
          <w:color w:val="00B0F0"/>
        </w:rPr>
        <w:t>(defined(</w:t>
      </w:r>
      <w:r>
        <w:rPr>
          <w:color w:val="00B0F0"/>
        </w:rPr>
        <w:t>'</w:t>
      </w:r>
      <w:r w:rsidRPr="00BE19B4">
        <w:rPr>
          <w:color w:val="00B0F0"/>
        </w:rPr>
        <w:t>guess_final_order_date</w:t>
      </w:r>
      <w:r>
        <w:rPr>
          <w:color w:val="00B0F0"/>
        </w:rPr>
        <w:t>'</w:t>
      </w:r>
      <w:r w:rsidRPr="00BE19B4">
        <w:rPr>
          <w:color w:val="00B0F0"/>
        </w:rPr>
        <w:t xml:space="preserve">) and guess_final_order_date == </w:t>
      </w:r>
      <w:r>
        <w:rPr>
          <w:color w:val="00B0F0"/>
        </w:rPr>
        <w:t>'</w:t>
      </w:r>
      <w:r w:rsidRPr="00BE19B4">
        <w:rPr>
          <w:color w:val="00B0F0"/>
        </w:rPr>
        <w:t>between 11 and 30</w:t>
      </w:r>
      <w:r>
        <w:rPr>
          <w:color w:val="00B0F0"/>
        </w:rPr>
        <w:t>'</w:t>
      </w:r>
      <w:r w:rsidRPr="00BE19B4">
        <w:rPr>
          <w:color w:val="00B0F0"/>
        </w:rPr>
        <w:t>)</w:t>
      </w:r>
      <w:r>
        <w:rPr>
          <w:color w:val="00B0F0"/>
        </w:rPr>
        <w:t xml:space="preserve"> </w:t>
      </w:r>
      <w:r w:rsidRPr="00CC620C">
        <w:rPr>
          <w:color w:val="00B0F0"/>
        </w:rPr>
        <w:t xml:space="preserve">or (defined('guess_final_order_date') and guess_final_order_date == 'more than 30') </w:t>
      </w:r>
      <w:r>
        <w:rPr>
          <w:color w:val="00B0F0"/>
        </w:rPr>
        <w:t>I</w:t>
      </w:r>
      <w:r>
        <w:t xml:space="preserve">f you decide that a </w:t>
      </w:r>
      <w:r w:rsidRPr="00CC620C">
        <w:rPr>
          <w:b/>
        </w:rPr>
        <w:t>Motion to Set Aside</w:t>
      </w:r>
      <w:r>
        <w:t xml:space="preserve"> fits your case:</w:t>
      </w:r>
      <w:r>
        <w:rPr>
          <w:color w:val="00B0F0"/>
        </w:rPr>
        <w:t xml:space="preserve"> endif </w:t>
      </w:r>
      <w:r>
        <w:rPr>
          <w:color w:val="00B0F0"/>
        </w:rPr>
        <w:br/>
        <w:t>We only want this sentence to show up if the only motion they file is Motion to Set Aside – if people are filing or thinking about using other motions, it sounds as they only decide to file using these steps, the Motion to Set Aside. This comes up especially in changing a Divorce Order when someone might do something like file a Motion to Modify Child Support but set Aside Spousal Support. Or if they are looking at options for motions to file.</w:t>
      </w:r>
    </w:p>
  </w:comment>
  <w:comment w:id="30" w:author="Caroline Robinson" w:date="2024-06-27T06:39:00Z" w:initials="CR">
    <w:p w14:paraId="1CB52B69" w14:textId="77777777" w:rsidR="001D7A8E" w:rsidRDefault="001D7A8E" w:rsidP="001D7A8E">
      <w:pPr>
        <w:pStyle w:val="CommentText"/>
      </w:pPr>
      <w:r>
        <w:rPr>
          <w:rStyle w:val="CommentReference"/>
        </w:rPr>
        <w:annotationRef/>
      </w:r>
      <w:r>
        <w:t>Delete user_need because we have skip undefined in attachment blocks.</w:t>
      </w:r>
    </w:p>
  </w:comment>
  <w:comment w:id="29" w:author="Caroline Robinson" w:date="2024-06-26T13:30:00Z" w:initials="CR">
    <w:p w14:paraId="6D4F21E0" w14:textId="77777777" w:rsidR="001D7A8E" w:rsidRDefault="001D7A8E" w:rsidP="001D7A8E">
      <w:pPr>
        <w:pStyle w:val="CommentText"/>
      </w:pPr>
      <w:r>
        <w:rPr>
          <w:rStyle w:val="CommentReference"/>
        </w:rPr>
        <w:annotationRef/>
      </w:r>
      <w:r>
        <w:t>Working on these conditions for changing child custody and divorce</w:t>
      </w:r>
      <w:r>
        <w:br/>
        <w:t>user_need is the same for both interviews, except divorce also has ''change divorce order'</w:t>
      </w:r>
      <w:r>
        <w:br/>
      </w:r>
      <w:r>
        <w:br/>
        <w:t>we can test by just uploading this file as a docx template.</w:t>
      </w:r>
      <w:r>
        <w:br/>
      </w:r>
    </w:p>
    <w:tbl>
      <w:tblPr>
        <w:tblW w:w="1335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869"/>
        <w:gridCol w:w="481"/>
      </w:tblGrid>
      <w:tr w:rsidR="001D7A8E" w:rsidRPr="000F1296" w14:paraId="0CD120B1" w14:textId="77777777" w:rsidTr="000F1296">
        <w:trPr>
          <w:tblCellSpacing w:w="15" w:type="dxa"/>
        </w:trPr>
        <w:tc>
          <w:tcPr>
            <w:tcW w:w="0" w:type="auto"/>
            <w:shd w:val="clear" w:color="auto" w:fill="F5F5F5"/>
            <w:tcMar>
              <w:top w:w="150" w:type="dxa"/>
              <w:left w:w="75" w:type="dxa"/>
              <w:bottom w:w="150" w:type="dxa"/>
              <w:right w:w="0" w:type="dxa"/>
            </w:tcMar>
            <w:vAlign w:val="center"/>
            <w:hideMark/>
          </w:tcPr>
          <w:p w14:paraId="0FD37A33" w14:textId="77777777" w:rsidR="001D7A8E" w:rsidRPr="000F1296" w:rsidRDefault="001D7A8E" w:rsidP="000F1296">
            <w:pPr>
              <w:spacing w:before="0" w:beforeAutospacing="0" w:after="600" w:afterAutospacing="0" w:line="360" w:lineRule="atLeast"/>
              <w:rPr>
                <w:rFonts w:ascii="Open Sans" w:eastAsia="Times New Roman" w:hAnsi="Open Sans" w:cs="Open Sans"/>
                <w:color w:val="222222"/>
                <w:sz w:val="21"/>
                <w:szCs w:val="21"/>
              </w:rPr>
            </w:pPr>
            <w:r w:rsidRPr="000F1296">
              <w:rPr>
                <w:rFonts w:ascii="Open Sans" w:eastAsia="Times New Roman" w:hAnsi="Open Sans" w:cs="Open Sans"/>
                <w:color w:val="222222"/>
                <w:sz w:val="21"/>
                <w:szCs w:val="21"/>
              </w:rPr>
              <w:t>Motion to Modify a final Alaska order or decree awarding child custody, child support, or spousal support or allocating Property when parents do not agree</w:t>
            </w:r>
            <w:r>
              <w:rPr>
                <w:rFonts w:ascii="Open Sans" w:eastAsia="Times New Roman" w:hAnsi="Open Sans" w:cs="Open Sans"/>
                <w:noProof/>
                <w:color w:val="222222"/>
                <w:sz w:val="21"/>
                <w:szCs w:val="21"/>
              </w:rPr>
              <w:t xml:space="preserve"> $75</w:t>
            </w:r>
            <w:r>
              <w:rPr>
                <w:rFonts w:ascii="Open Sans" w:eastAsia="Times New Roman" w:hAnsi="Open Sans" w:cs="Open Sans"/>
                <w:noProof/>
                <w:color w:val="222222"/>
                <w:sz w:val="21"/>
                <w:szCs w:val="21"/>
              </w:rPr>
              <w:br/>
            </w:r>
            <w:r>
              <w:rPr>
                <w:rFonts w:ascii="Open Sans" w:hAnsi="Open Sans" w:cs="Open Sans"/>
                <w:color w:val="222222"/>
                <w:sz w:val="21"/>
                <w:szCs w:val="21"/>
                <w:shd w:val="clear" w:color="auto" w:fill="F5F5F5"/>
              </w:rPr>
              <w:t>Motion to Modify a registered foreign child custody order when parents do not agree</w:t>
            </w:r>
            <w:r>
              <w:rPr>
                <w:rFonts w:ascii="Open Sans" w:hAnsi="Open Sans" w:cs="Open Sans"/>
                <w:noProof/>
                <w:color w:val="222222"/>
                <w:sz w:val="21"/>
                <w:szCs w:val="21"/>
                <w:shd w:val="clear" w:color="auto" w:fill="F5F5F5"/>
              </w:rPr>
              <w:t xml:space="preserve"> $75</w:t>
            </w:r>
            <w:r>
              <w:rPr>
                <w:rFonts w:ascii="Open Sans" w:hAnsi="Open Sans" w:cs="Open Sans"/>
                <w:noProof/>
                <w:color w:val="222222"/>
                <w:sz w:val="21"/>
                <w:szCs w:val="21"/>
                <w:shd w:val="clear" w:color="auto" w:fill="FFFFFF"/>
              </w:rPr>
              <w:br/>
            </w:r>
            <w:r>
              <w:rPr>
                <w:rFonts w:ascii="Open Sans" w:hAnsi="Open Sans" w:cs="Open Sans"/>
                <w:color w:val="222222"/>
                <w:sz w:val="21"/>
                <w:szCs w:val="21"/>
                <w:shd w:val="clear" w:color="auto" w:fill="FFFFFF"/>
              </w:rPr>
              <w:t>(parents agree) Motion to Modify a final Alaska order or decree awarding child custody, child support, or spousal support, or allocating property</w:t>
            </w:r>
            <w:r>
              <w:rPr>
                <w:rFonts w:ascii="Open Sans" w:hAnsi="Open Sans" w:cs="Open Sans"/>
                <w:noProof/>
                <w:color w:val="222222"/>
                <w:sz w:val="21"/>
                <w:szCs w:val="21"/>
                <w:shd w:val="clear" w:color="auto" w:fill="FFFFFF"/>
              </w:rPr>
              <w:t xml:space="preserve"> </w:t>
            </w:r>
            <w:r w:rsidRPr="000F1296">
              <w:rPr>
                <w:rFonts w:ascii="Open Sans" w:hAnsi="Open Sans" w:cs="Open Sans"/>
                <w:b/>
                <w:bCs/>
                <w:noProof/>
                <w:color w:val="222222"/>
                <w:sz w:val="21"/>
                <w:szCs w:val="21"/>
                <w:shd w:val="clear" w:color="auto" w:fill="FFFFFF"/>
              </w:rPr>
              <w:t>Free</w:t>
            </w:r>
            <w:r>
              <w:rPr>
                <w:rFonts w:ascii="Open Sans" w:hAnsi="Open Sans" w:cs="Open Sans"/>
                <w:b/>
                <w:bCs/>
                <w:noProof/>
                <w:color w:val="222222"/>
                <w:sz w:val="21"/>
                <w:szCs w:val="21"/>
                <w:shd w:val="clear" w:color="auto" w:fill="FFFFFF"/>
              </w:rPr>
              <w:br/>
            </w:r>
            <w:r>
              <w:rPr>
                <w:rFonts w:ascii="Open Sans" w:hAnsi="Open Sans" w:cs="Open Sans"/>
                <w:color w:val="222222"/>
                <w:sz w:val="21"/>
                <w:szCs w:val="21"/>
                <w:shd w:val="clear" w:color="auto" w:fill="F5F5F5"/>
              </w:rPr>
              <w:t>Motion to Modify a registered foreign child support order when parents do not agree or when parents agree (joint or stipulated)</w:t>
            </w:r>
            <w:r>
              <w:rPr>
                <w:rFonts w:ascii="Open Sans" w:hAnsi="Open Sans" w:cs="Open Sans"/>
                <w:noProof/>
                <w:color w:val="222222"/>
                <w:sz w:val="21"/>
                <w:szCs w:val="21"/>
                <w:shd w:val="clear" w:color="auto" w:fill="F5F5F5"/>
              </w:rPr>
              <w:t xml:space="preserve"> </w:t>
            </w:r>
            <w:r w:rsidRPr="000F1296">
              <w:rPr>
                <w:rFonts w:ascii="Open Sans" w:hAnsi="Open Sans" w:cs="Open Sans"/>
                <w:b/>
                <w:bCs/>
                <w:noProof/>
                <w:color w:val="222222"/>
                <w:sz w:val="21"/>
                <w:szCs w:val="21"/>
                <w:shd w:val="clear" w:color="auto" w:fill="F5F5F5"/>
              </w:rPr>
              <w:t>Free</w:t>
            </w:r>
          </w:p>
        </w:tc>
        <w:tc>
          <w:tcPr>
            <w:tcW w:w="0" w:type="auto"/>
            <w:shd w:val="clear" w:color="auto" w:fill="F5F5F5"/>
            <w:tcMar>
              <w:top w:w="150" w:type="dxa"/>
              <w:left w:w="75" w:type="dxa"/>
              <w:bottom w:w="150" w:type="dxa"/>
              <w:right w:w="0" w:type="dxa"/>
            </w:tcMar>
            <w:vAlign w:val="center"/>
            <w:hideMark/>
          </w:tcPr>
          <w:p w14:paraId="3F03B8B0" w14:textId="77777777" w:rsidR="001D7A8E" w:rsidRPr="000F1296" w:rsidRDefault="001D7A8E" w:rsidP="000F1296">
            <w:pPr>
              <w:spacing w:before="0" w:beforeAutospacing="0" w:after="600" w:afterAutospacing="0" w:line="360" w:lineRule="atLeast"/>
              <w:jc w:val="center"/>
              <w:rPr>
                <w:rFonts w:ascii="Open Sans" w:eastAsia="Times New Roman" w:hAnsi="Open Sans" w:cs="Open Sans"/>
                <w:color w:val="222222"/>
                <w:sz w:val="21"/>
                <w:szCs w:val="21"/>
              </w:rPr>
            </w:pPr>
            <w:r w:rsidRPr="000F1296">
              <w:rPr>
                <w:rFonts w:ascii="Open Sans" w:eastAsia="Times New Roman" w:hAnsi="Open Sans" w:cs="Open Sans"/>
                <w:color w:val="222222"/>
                <w:sz w:val="21"/>
                <w:szCs w:val="21"/>
              </w:rPr>
              <w:t>$75</w:t>
            </w:r>
          </w:p>
        </w:tc>
      </w:tr>
    </w:tbl>
    <w:p w14:paraId="4DDFD73A" w14:textId="77777777" w:rsidR="001D7A8E" w:rsidRDefault="001D7A8E" w:rsidP="001D7A8E">
      <w:pPr>
        <w:pStyle w:val="CommentText"/>
      </w:pPr>
      <w:r>
        <w:br/>
      </w:r>
      <w:r>
        <w:rPr>
          <w:rFonts w:ascii="Segoe UI" w:hAnsi="Segoe UI" w:cs="Segoe UI"/>
          <w:color w:val="212529"/>
          <w:shd w:val="clear" w:color="auto" w:fill="FFFFFF"/>
        </w:rPr>
        <w:t>file "</w:t>
      </w:r>
    </w:p>
    <w:p w14:paraId="1F50BD5D" w14:textId="77777777" w:rsidR="001D7A8E" w:rsidRDefault="001D7A8E" w:rsidP="001D7A8E">
      <w:pPr>
        <w:pStyle w:val="CommentText"/>
      </w:pPr>
      <w:r>
        <w:t xml:space="preserve"> </w:t>
      </w:r>
    </w:p>
  </w:comment>
  <w:comment w:id="33" w:author="Caroline Robinson" w:date="2024-06-27T06:39:00Z" w:initials="CR">
    <w:p w14:paraId="777D64D6" w14:textId="77777777" w:rsidR="001D7A8E" w:rsidRDefault="001D7A8E" w:rsidP="001D7A8E">
      <w:pPr>
        <w:pStyle w:val="CommentText"/>
      </w:pPr>
      <w:r>
        <w:rPr>
          <w:rStyle w:val="CommentReference"/>
        </w:rPr>
        <w:annotationRef/>
      </w:r>
      <w:r>
        <w:t>Delete user_need because we have skip undefined in attachment blocks.</w:t>
      </w:r>
    </w:p>
  </w:comment>
  <w:comment w:id="31" w:author="Caroline Robinson" w:date="2024-06-26T13:30:00Z" w:initials="CR">
    <w:p w14:paraId="20924D98" w14:textId="77777777" w:rsidR="001D7A8E" w:rsidRDefault="001D7A8E" w:rsidP="001D7A8E">
      <w:pPr>
        <w:pStyle w:val="CommentText"/>
      </w:pPr>
      <w:r>
        <w:rPr>
          <w:rStyle w:val="CommentReference"/>
        </w:rPr>
        <w:annotationRef/>
      </w:r>
      <w:r>
        <w:t>Working on these conditions for changing child custody and divorce</w:t>
      </w:r>
      <w:r>
        <w:br/>
        <w:t>user_need is the same for both interviews, except divorce also has ''change divorce order'</w:t>
      </w:r>
      <w:r>
        <w:br/>
      </w:r>
      <w:r>
        <w:br/>
        <w:t>we can test by just uploading this file as a docx template.</w:t>
      </w:r>
      <w:r>
        <w:br/>
      </w:r>
      <w:r>
        <w:br/>
        <w:t>Right now, changing divorce order is getting technical error, "</w:t>
      </w:r>
      <w:r>
        <w:rPr>
          <w:rFonts w:ascii="Segoe UI" w:hAnsi="Segoe UI" w:cs="Segoe UI"/>
          <w:color w:val="212529"/>
          <w:shd w:val="clear" w:color="auto" w:fill="FFFFFF"/>
        </w:rPr>
        <w:t> reference to a variable ‘</w:t>
      </w:r>
      <w:r>
        <w:rPr>
          <w:rFonts w:ascii="Segoe UI" w:hAnsi="Segoe UI" w:cs="Segoe UI"/>
          <w:color w:val="212529"/>
          <w:shd w:val="clear" w:color="auto" w:fill="FFFFFF"/>
        </w:rPr>
        <w:t>docx_divorce_dissolution_separation_action_plan_attachment’ that could not be looked up in the question file "</w:t>
      </w:r>
    </w:p>
    <w:p w14:paraId="27B790C5" w14:textId="77777777" w:rsidR="001D7A8E" w:rsidRDefault="001D7A8E" w:rsidP="001D7A8E">
      <w:pPr>
        <w:pStyle w:val="CommentText"/>
      </w:pPr>
      <w:r>
        <w:t xml:space="preserve"> </w:t>
      </w:r>
    </w:p>
  </w:comment>
  <w:comment w:id="32" w:author="Caroline Robinson" w:date="2024-06-27T06:23:00Z" w:initials="CR">
    <w:p w14:paraId="48399328" w14:textId="77777777" w:rsidR="001D7A8E" w:rsidRDefault="001D7A8E" w:rsidP="001D7A8E">
      <w:pPr>
        <w:pStyle w:val="CommentText"/>
      </w:pPr>
      <w:r>
        <w:rPr>
          <w:rStyle w:val="CommentReference"/>
        </w:rPr>
        <w:annotationRef/>
      </w:r>
      <w:r>
        <w:t>That's because it's looking for divorce template not changing divorce order template – duh. Look now.</w:t>
      </w:r>
    </w:p>
    <w:p w14:paraId="63CF4B35" w14:textId="77777777" w:rsidR="001D7A8E" w:rsidRDefault="001D7A8E" w:rsidP="001D7A8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B1E982" w15:done="0"/>
  <w15:commentEx w15:paraId="5DE7B26F" w15:done="0"/>
  <w15:commentEx w15:paraId="1CB52B69" w15:done="1"/>
  <w15:commentEx w15:paraId="1F50BD5D" w15:done="0"/>
  <w15:commentEx w15:paraId="777D64D6" w15:done="1"/>
  <w15:commentEx w15:paraId="27B790C5" w15:done="1"/>
  <w15:commentEx w15:paraId="63CF4B35" w15:paraIdParent="27B790C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278A41" w16cex:dateUtc="2024-06-27T14:50:00Z"/>
  <w16cex:commentExtensible w16cex:durableId="2959F47A" w16cex:dateUtc="2024-01-23T17:16:00Z"/>
  <w16cex:commentExtensible w16cex:durableId="2A27878F" w16cex:dateUtc="2024-06-27T14:39:00Z"/>
  <w16cex:commentExtensible w16cex:durableId="2A269689" w16cex:dateUtc="2024-06-26T21:30:00Z"/>
  <w16cex:commentExtensible w16cex:durableId="2A27E9E2" w16cex:dateUtc="2024-06-27T14:39:00Z"/>
  <w16cex:commentExtensible w16cex:durableId="2A278963" w16cex:dateUtc="2024-06-26T21:30:00Z"/>
  <w16cex:commentExtensible w16cex:durableId="2A278962" w16cex:dateUtc="2024-06-27T1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B1E982" w16cid:durableId="2A278A41"/>
  <w16cid:commentId w16cid:paraId="5DE7B26F" w16cid:durableId="2959F47A"/>
  <w16cid:commentId w16cid:paraId="1CB52B69" w16cid:durableId="2A27878F"/>
  <w16cid:commentId w16cid:paraId="1F50BD5D" w16cid:durableId="2A269689"/>
  <w16cid:commentId w16cid:paraId="777D64D6" w16cid:durableId="2A27E9E2"/>
  <w16cid:commentId w16cid:paraId="27B790C5" w16cid:durableId="2A278963"/>
  <w16cid:commentId w16cid:paraId="63CF4B35" w16cid:durableId="2A2789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F9FB7" w14:textId="77777777" w:rsidR="00B54184" w:rsidRDefault="00B54184" w:rsidP="00C87D75">
      <w:r>
        <w:separator/>
      </w:r>
    </w:p>
  </w:endnote>
  <w:endnote w:type="continuationSeparator" w:id="0">
    <w:p w14:paraId="52149D9D" w14:textId="77777777" w:rsidR="00B54184" w:rsidRDefault="00B54184"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CC1505" w:rsidRDefault="00CC1505" w:rsidP="00917AEE">
    <w:pPr>
      <w:pStyle w:val="Footer"/>
      <w:spacing w:before="100" w:after="0" w:afterAutospacing="0"/>
      <w:jc w:val="right"/>
    </w:pPr>
    <w:r>
      <w:fldChar w:fldCharType="begin"/>
    </w:r>
    <w:r>
      <w:instrText xml:space="preserve"> PAGE   \* MERGEFORMAT </w:instrText>
    </w:r>
    <w:r>
      <w:fldChar w:fldCharType="separate"/>
    </w:r>
    <w:r w:rsidR="00A42C85">
      <w:rPr>
        <w:noProof/>
      </w:rPr>
      <w:t>34</w:t>
    </w:r>
    <w:r>
      <w:fldChar w:fldCharType="end"/>
    </w:r>
    <w:r>
      <w:t xml:space="preserve"> of </w:t>
    </w:r>
    <w:fldSimple w:instr=" NUMPAGES  \* Arabic  \* MERGEFORMAT ">
      <w:r w:rsidR="00A42C85">
        <w:rPr>
          <w:noProof/>
        </w:rPr>
        <w:t>37</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19D18" w14:textId="77777777" w:rsidR="00B54184" w:rsidRDefault="00B54184" w:rsidP="00C87D75">
      <w:r>
        <w:separator/>
      </w:r>
    </w:p>
  </w:footnote>
  <w:footnote w:type="continuationSeparator" w:id="0">
    <w:p w14:paraId="3F04EA5F" w14:textId="77777777" w:rsidR="00B54184" w:rsidRDefault="00B54184"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81727062"/>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 w15:restartNumberingAfterBreak="0">
    <w:nsid w:val="0C357DD6"/>
    <w:multiLevelType w:val="hybridMultilevel"/>
    <w:tmpl w:val="F2D20808"/>
    <w:lvl w:ilvl="0" w:tplc="1C98581E">
      <w:start w:val="1"/>
      <w:numFmt w:val="decimal"/>
      <w:pStyle w:val="ListParagraphNumbered"/>
      <w:lvlText w:val="%1."/>
      <w:lvlJc w:val="left"/>
      <w:pPr>
        <w:ind w:left="765" w:hanging="360"/>
      </w:pPr>
      <w:rPr>
        <w:rFonts w:hint="default"/>
        <w:b w:val="0"/>
        <w:bCs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96F3872"/>
    <w:multiLevelType w:val="hybridMultilevel"/>
    <w:tmpl w:val="727C8738"/>
    <w:lvl w:ilvl="0" w:tplc="CCD833F8">
      <w:start w:val="1"/>
      <w:numFmt w:val="bullet"/>
      <w:pStyle w:val="ListParagraph"/>
      <w:lvlText w:val=""/>
      <w:lvlJc w:val="left"/>
      <w:pPr>
        <w:ind w:left="720" w:hanging="360"/>
      </w:pPr>
      <w:rPr>
        <w:rFonts w:ascii="Symbol" w:hAnsi="Symbol" w:hint="default"/>
      </w:rPr>
    </w:lvl>
    <w:lvl w:ilvl="1" w:tplc="37DE9E2E">
      <w:start w:val="1"/>
      <w:numFmt w:val="bullet"/>
      <w:pStyle w:val="ListPlevel2"/>
      <w:lvlText w:val="o"/>
      <w:lvlJc w:val="left"/>
      <w:pPr>
        <w:ind w:left="1440" w:hanging="360"/>
      </w:pPr>
      <w:rPr>
        <w:rFonts w:ascii="Courier New" w:hAnsi="Courier New" w:cs="Courier New" w:hint="default"/>
      </w:rPr>
    </w:lvl>
    <w:lvl w:ilvl="2" w:tplc="D4FA178C">
      <w:start w:val="1"/>
      <w:numFmt w:val="bullet"/>
      <w:pStyle w:val="ListPlevel3"/>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03540D"/>
    <w:multiLevelType w:val="hybridMultilevel"/>
    <w:tmpl w:val="22883C36"/>
    <w:lvl w:ilvl="0" w:tplc="5A8657E6">
      <w:start w:val="1"/>
      <w:numFmt w:val="bullet"/>
      <w:pStyle w:val="interviewradiobutton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5B6089"/>
    <w:multiLevelType w:val="hybridMultilevel"/>
    <w:tmpl w:val="5D24A08A"/>
    <w:lvl w:ilvl="0" w:tplc="D452EE02">
      <w:start w:val="1"/>
      <w:numFmt w:val="decimal"/>
      <w:pStyle w:val="ListParagraphNumberedBol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C71133"/>
    <w:multiLevelType w:val="hybridMultilevel"/>
    <w:tmpl w:val="5234F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1"/>
  </w:num>
  <w:num w:numId="5">
    <w:abstractNumId w:val="2"/>
  </w:num>
  <w:num w:numId="6">
    <w:abstractNumId w:val="4"/>
  </w:num>
  <w:num w:numId="7">
    <w:abstractNumId w:val="3"/>
  </w:num>
  <w:num w:numId="8">
    <w:abstractNumId w:val="5"/>
  </w:num>
  <w:num w:numId="9">
    <w:abstractNumId w:val="5"/>
  </w:num>
  <w:num w:numId="10">
    <w:abstractNumId w:val="5"/>
  </w:num>
  <w:num w:numId="11">
    <w:abstractNumId w:val="5"/>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7"/>
  </w:num>
  <w:num w:numId="18">
    <w:abstractNumId w:val="2"/>
  </w:num>
  <w:num w:numId="19">
    <w:abstractNumId w:val="2"/>
  </w:num>
  <w:num w:numId="20">
    <w:abstractNumId w:val="2"/>
  </w:num>
  <w:num w:numId="21">
    <w:abstractNumId w:val="2"/>
    <w:lvlOverride w:ilvl="0">
      <w:startOverride w:val="1"/>
    </w:lvlOverride>
  </w:num>
  <w:num w:numId="22">
    <w:abstractNumId w:val="7"/>
    <w:lvlOverride w:ilvl="0">
      <w:startOverride w:val="1"/>
    </w:lvlOverride>
  </w:num>
  <w:num w:numId="23">
    <w:abstractNumId w:val="2"/>
    <w:lvlOverride w:ilvl="0">
      <w:startOverride w:val="1"/>
    </w:lvlOverride>
  </w:num>
  <w:num w:numId="24">
    <w:abstractNumId w:val="0"/>
  </w:num>
  <w:num w:numId="25">
    <w:abstractNumId w:val="8"/>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e Robinson">
    <w15:presenceInfo w15:providerId="AD" w15:userId="S::crobinson@akcourts.gov::90d5f6fb-be36-42a5-b1db-9f4aa0bce5fa"/>
  </w15:person>
  <w15:person w15:author="Caroline Robinson [2]">
    <w15:presenceInfo w15:providerId="AD" w15:userId="S::CRobinson@AKCourts.gov::90d5f6fb-be36-42a5-b1db-9f4aa0bce5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47AE"/>
    <w:rsid w:val="0000632B"/>
    <w:rsid w:val="00007AA3"/>
    <w:rsid w:val="000106F3"/>
    <w:rsid w:val="00011A0C"/>
    <w:rsid w:val="00014A83"/>
    <w:rsid w:val="00024529"/>
    <w:rsid w:val="00024A31"/>
    <w:rsid w:val="00026620"/>
    <w:rsid w:val="00027BF1"/>
    <w:rsid w:val="000306B1"/>
    <w:rsid w:val="000335EF"/>
    <w:rsid w:val="00033E30"/>
    <w:rsid w:val="00040674"/>
    <w:rsid w:val="0004216D"/>
    <w:rsid w:val="00043193"/>
    <w:rsid w:val="00045941"/>
    <w:rsid w:val="00047E54"/>
    <w:rsid w:val="00051AC3"/>
    <w:rsid w:val="00052724"/>
    <w:rsid w:val="00053C0B"/>
    <w:rsid w:val="00055C79"/>
    <w:rsid w:val="00060B0F"/>
    <w:rsid w:val="00061D31"/>
    <w:rsid w:val="0006265B"/>
    <w:rsid w:val="00062756"/>
    <w:rsid w:val="00067C4E"/>
    <w:rsid w:val="000701F5"/>
    <w:rsid w:val="00070B63"/>
    <w:rsid w:val="00081229"/>
    <w:rsid w:val="00081A04"/>
    <w:rsid w:val="0008409A"/>
    <w:rsid w:val="00085D4A"/>
    <w:rsid w:val="00086268"/>
    <w:rsid w:val="0009225A"/>
    <w:rsid w:val="00092EE5"/>
    <w:rsid w:val="000931A6"/>
    <w:rsid w:val="000955BC"/>
    <w:rsid w:val="00097AD9"/>
    <w:rsid w:val="000A042F"/>
    <w:rsid w:val="000A4A27"/>
    <w:rsid w:val="000A60C0"/>
    <w:rsid w:val="000A64A7"/>
    <w:rsid w:val="000B3BEC"/>
    <w:rsid w:val="000B5CDE"/>
    <w:rsid w:val="000C2E75"/>
    <w:rsid w:val="000C3D5C"/>
    <w:rsid w:val="000C3DBE"/>
    <w:rsid w:val="000C4E79"/>
    <w:rsid w:val="000C65B5"/>
    <w:rsid w:val="000C761F"/>
    <w:rsid w:val="000D11D9"/>
    <w:rsid w:val="000D1568"/>
    <w:rsid w:val="000D2BD2"/>
    <w:rsid w:val="000D68B3"/>
    <w:rsid w:val="000D6DE2"/>
    <w:rsid w:val="000E4D93"/>
    <w:rsid w:val="000E6348"/>
    <w:rsid w:val="000E7655"/>
    <w:rsid w:val="000E7DFA"/>
    <w:rsid w:val="000F0DC0"/>
    <w:rsid w:val="000F5886"/>
    <w:rsid w:val="000F77DC"/>
    <w:rsid w:val="0010252D"/>
    <w:rsid w:val="00105D20"/>
    <w:rsid w:val="00106105"/>
    <w:rsid w:val="001076EB"/>
    <w:rsid w:val="00107EED"/>
    <w:rsid w:val="00110C5E"/>
    <w:rsid w:val="00112D33"/>
    <w:rsid w:val="00116901"/>
    <w:rsid w:val="00123215"/>
    <w:rsid w:val="0012618D"/>
    <w:rsid w:val="00126A18"/>
    <w:rsid w:val="00126F72"/>
    <w:rsid w:val="00131D83"/>
    <w:rsid w:val="00134695"/>
    <w:rsid w:val="001361DF"/>
    <w:rsid w:val="00137EE6"/>
    <w:rsid w:val="00141A06"/>
    <w:rsid w:val="00143494"/>
    <w:rsid w:val="00146218"/>
    <w:rsid w:val="00154DA5"/>
    <w:rsid w:val="001562E2"/>
    <w:rsid w:val="0015685D"/>
    <w:rsid w:val="001573D4"/>
    <w:rsid w:val="001577D4"/>
    <w:rsid w:val="00157814"/>
    <w:rsid w:val="00161AC2"/>
    <w:rsid w:val="0016410B"/>
    <w:rsid w:val="00165CF6"/>
    <w:rsid w:val="001676CC"/>
    <w:rsid w:val="001718A5"/>
    <w:rsid w:val="00171B31"/>
    <w:rsid w:val="00172994"/>
    <w:rsid w:val="00175EC3"/>
    <w:rsid w:val="00183AAC"/>
    <w:rsid w:val="00185541"/>
    <w:rsid w:val="00187830"/>
    <w:rsid w:val="00193F31"/>
    <w:rsid w:val="0019451E"/>
    <w:rsid w:val="001A13AA"/>
    <w:rsid w:val="001A2BED"/>
    <w:rsid w:val="001A3479"/>
    <w:rsid w:val="001A34FB"/>
    <w:rsid w:val="001A51A4"/>
    <w:rsid w:val="001A56E4"/>
    <w:rsid w:val="001A71F5"/>
    <w:rsid w:val="001B0FDB"/>
    <w:rsid w:val="001B3876"/>
    <w:rsid w:val="001B3C5C"/>
    <w:rsid w:val="001B5834"/>
    <w:rsid w:val="001B6995"/>
    <w:rsid w:val="001B6BB6"/>
    <w:rsid w:val="001C39CD"/>
    <w:rsid w:val="001C7DA2"/>
    <w:rsid w:val="001D25D8"/>
    <w:rsid w:val="001D2C40"/>
    <w:rsid w:val="001D7A8E"/>
    <w:rsid w:val="001E0A7C"/>
    <w:rsid w:val="001E0B0D"/>
    <w:rsid w:val="001F368B"/>
    <w:rsid w:val="001F54F2"/>
    <w:rsid w:val="00201AAC"/>
    <w:rsid w:val="00203BE3"/>
    <w:rsid w:val="002052A9"/>
    <w:rsid w:val="00205911"/>
    <w:rsid w:val="0020609A"/>
    <w:rsid w:val="0020649F"/>
    <w:rsid w:val="00210E4C"/>
    <w:rsid w:val="00212546"/>
    <w:rsid w:val="00213002"/>
    <w:rsid w:val="00213B53"/>
    <w:rsid w:val="002155F8"/>
    <w:rsid w:val="00220B2E"/>
    <w:rsid w:val="0022192F"/>
    <w:rsid w:val="00221AF3"/>
    <w:rsid w:val="00223494"/>
    <w:rsid w:val="00224877"/>
    <w:rsid w:val="002300C7"/>
    <w:rsid w:val="00231B2F"/>
    <w:rsid w:val="00232330"/>
    <w:rsid w:val="00233903"/>
    <w:rsid w:val="0023689E"/>
    <w:rsid w:val="002421EE"/>
    <w:rsid w:val="002465C3"/>
    <w:rsid w:val="00257012"/>
    <w:rsid w:val="002574E7"/>
    <w:rsid w:val="0025760B"/>
    <w:rsid w:val="0026306B"/>
    <w:rsid w:val="00263A46"/>
    <w:rsid w:val="00264543"/>
    <w:rsid w:val="00265B69"/>
    <w:rsid w:val="00272C63"/>
    <w:rsid w:val="00272DDB"/>
    <w:rsid w:val="00275A1D"/>
    <w:rsid w:val="00277C25"/>
    <w:rsid w:val="00277D2F"/>
    <w:rsid w:val="0028100D"/>
    <w:rsid w:val="0028496A"/>
    <w:rsid w:val="00287F17"/>
    <w:rsid w:val="00290471"/>
    <w:rsid w:val="0029238C"/>
    <w:rsid w:val="00296FC5"/>
    <w:rsid w:val="002A2AE3"/>
    <w:rsid w:val="002A580A"/>
    <w:rsid w:val="002A5EFA"/>
    <w:rsid w:val="002B1E67"/>
    <w:rsid w:val="002B386C"/>
    <w:rsid w:val="002B4469"/>
    <w:rsid w:val="002B679A"/>
    <w:rsid w:val="002B7C34"/>
    <w:rsid w:val="002C048E"/>
    <w:rsid w:val="002C223E"/>
    <w:rsid w:val="002C4564"/>
    <w:rsid w:val="002C4640"/>
    <w:rsid w:val="002C590F"/>
    <w:rsid w:val="002C7574"/>
    <w:rsid w:val="002D00A7"/>
    <w:rsid w:val="002D3E35"/>
    <w:rsid w:val="002D54DC"/>
    <w:rsid w:val="002D648A"/>
    <w:rsid w:val="002E4A0E"/>
    <w:rsid w:val="002E551A"/>
    <w:rsid w:val="002E5C64"/>
    <w:rsid w:val="002E682F"/>
    <w:rsid w:val="002F16FE"/>
    <w:rsid w:val="002F467D"/>
    <w:rsid w:val="002F5081"/>
    <w:rsid w:val="002F6EA0"/>
    <w:rsid w:val="002F7343"/>
    <w:rsid w:val="00302BE4"/>
    <w:rsid w:val="00303041"/>
    <w:rsid w:val="003043D3"/>
    <w:rsid w:val="003102A7"/>
    <w:rsid w:val="00310385"/>
    <w:rsid w:val="00310726"/>
    <w:rsid w:val="00310E7B"/>
    <w:rsid w:val="00311D81"/>
    <w:rsid w:val="00312505"/>
    <w:rsid w:val="0031370A"/>
    <w:rsid w:val="003164C0"/>
    <w:rsid w:val="00316CC7"/>
    <w:rsid w:val="0031705E"/>
    <w:rsid w:val="00317544"/>
    <w:rsid w:val="00321CF3"/>
    <w:rsid w:val="00323603"/>
    <w:rsid w:val="00324C10"/>
    <w:rsid w:val="00327E9B"/>
    <w:rsid w:val="00331291"/>
    <w:rsid w:val="00332C64"/>
    <w:rsid w:val="00334997"/>
    <w:rsid w:val="00335E69"/>
    <w:rsid w:val="00341906"/>
    <w:rsid w:val="00341C22"/>
    <w:rsid w:val="00343125"/>
    <w:rsid w:val="00345D7A"/>
    <w:rsid w:val="00346CF5"/>
    <w:rsid w:val="003536DD"/>
    <w:rsid w:val="00354786"/>
    <w:rsid w:val="00357BEC"/>
    <w:rsid w:val="00360367"/>
    <w:rsid w:val="003625CE"/>
    <w:rsid w:val="003631E8"/>
    <w:rsid w:val="00364DA0"/>
    <w:rsid w:val="00366DF1"/>
    <w:rsid w:val="00367DD9"/>
    <w:rsid w:val="00372956"/>
    <w:rsid w:val="00373DBA"/>
    <w:rsid w:val="00375ACD"/>
    <w:rsid w:val="00375AEB"/>
    <w:rsid w:val="00382385"/>
    <w:rsid w:val="00382D8B"/>
    <w:rsid w:val="003838F5"/>
    <w:rsid w:val="003848C5"/>
    <w:rsid w:val="00384E75"/>
    <w:rsid w:val="00386145"/>
    <w:rsid w:val="003862D7"/>
    <w:rsid w:val="003869B5"/>
    <w:rsid w:val="00387B2C"/>
    <w:rsid w:val="00387DD1"/>
    <w:rsid w:val="0039132D"/>
    <w:rsid w:val="00393896"/>
    <w:rsid w:val="00395F8F"/>
    <w:rsid w:val="003A006A"/>
    <w:rsid w:val="003A08FD"/>
    <w:rsid w:val="003A2CD8"/>
    <w:rsid w:val="003A3295"/>
    <w:rsid w:val="003A33C5"/>
    <w:rsid w:val="003A45AA"/>
    <w:rsid w:val="003A47A3"/>
    <w:rsid w:val="003A6BFA"/>
    <w:rsid w:val="003B0444"/>
    <w:rsid w:val="003B0550"/>
    <w:rsid w:val="003B1AFE"/>
    <w:rsid w:val="003B3DFB"/>
    <w:rsid w:val="003B4C63"/>
    <w:rsid w:val="003C0313"/>
    <w:rsid w:val="003C0F0D"/>
    <w:rsid w:val="003C1244"/>
    <w:rsid w:val="003C4961"/>
    <w:rsid w:val="003C539F"/>
    <w:rsid w:val="003C57FE"/>
    <w:rsid w:val="003D243E"/>
    <w:rsid w:val="003D571C"/>
    <w:rsid w:val="003D6051"/>
    <w:rsid w:val="003D77CD"/>
    <w:rsid w:val="003E17E1"/>
    <w:rsid w:val="003E29DC"/>
    <w:rsid w:val="003E3E11"/>
    <w:rsid w:val="003E549E"/>
    <w:rsid w:val="003E5728"/>
    <w:rsid w:val="003E647F"/>
    <w:rsid w:val="003E7255"/>
    <w:rsid w:val="003F0C83"/>
    <w:rsid w:val="003F2AAB"/>
    <w:rsid w:val="003F57D7"/>
    <w:rsid w:val="003F5D07"/>
    <w:rsid w:val="003F76BE"/>
    <w:rsid w:val="004009BE"/>
    <w:rsid w:val="00400EBD"/>
    <w:rsid w:val="004013C3"/>
    <w:rsid w:val="004026DB"/>
    <w:rsid w:val="0040301F"/>
    <w:rsid w:val="00403B2B"/>
    <w:rsid w:val="00404210"/>
    <w:rsid w:val="004058F8"/>
    <w:rsid w:val="00411D8F"/>
    <w:rsid w:val="00412466"/>
    <w:rsid w:val="00412549"/>
    <w:rsid w:val="00414285"/>
    <w:rsid w:val="0041554C"/>
    <w:rsid w:val="004200F0"/>
    <w:rsid w:val="00420E73"/>
    <w:rsid w:val="00424213"/>
    <w:rsid w:val="00425904"/>
    <w:rsid w:val="00427BF8"/>
    <w:rsid w:val="004311C8"/>
    <w:rsid w:val="004311E4"/>
    <w:rsid w:val="00432680"/>
    <w:rsid w:val="00434ED3"/>
    <w:rsid w:val="004351E9"/>
    <w:rsid w:val="0043563B"/>
    <w:rsid w:val="004506E2"/>
    <w:rsid w:val="0045156F"/>
    <w:rsid w:val="00451D21"/>
    <w:rsid w:val="004537B5"/>
    <w:rsid w:val="0045495B"/>
    <w:rsid w:val="00455ACC"/>
    <w:rsid w:val="00455E7B"/>
    <w:rsid w:val="0045746B"/>
    <w:rsid w:val="00457ECA"/>
    <w:rsid w:val="004628C3"/>
    <w:rsid w:val="00462B21"/>
    <w:rsid w:val="00463E09"/>
    <w:rsid w:val="00471406"/>
    <w:rsid w:val="00475AFC"/>
    <w:rsid w:val="00476777"/>
    <w:rsid w:val="00477C75"/>
    <w:rsid w:val="00482F48"/>
    <w:rsid w:val="00490567"/>
    <w:rsid w:val="00492C97"/>
    <w:rsid w:val="00494E92"/>
    <w:rsid w:val="00495ABC"/>
    <w:rsid w:val="004969AB"/>
    <w:rsid w:val="004975E6"/>
    <w:rsid w:val="004A1BFB"/>
    <w:rsid w:val="004A3FB3"/>
    <w:rsid w:val="004A4C7D"/>
    <w:rsid w:val="004B021A"/>
    <w:rsid w:val="004B0EC6"/>
    <w:rsid w:val="004B12AD"/>
    <w:rsid w:val="004B1C71"/>
    <w:rsid w:val="004B2D3B"/>
    <w:rsid w:val="004B389D"/>
    <w:rsid w:val="004B46B8"/>
    <w:rsid w:val="004B599D"/>
    <w:rsid w:val="004B67F9"/>
    <w:rsid w:val="004B6CFB"/>
    <w:rsid w:val="004C2E60"/>
    <w:rsid w:val="004C5B41"/>
    <w:rsid w:val="004C6548"/>
    <w:rsid w:val="004C6BC7"/>
    <w:rsid w:val="004C7C49"/>
    <w:rsid w:val="004C7F23"/>
    <w:rsid w:val="004D34B0"/>
    <w:rsid w:val="004D3A68"/>
    <w:rsid w:val="004D4EE9"/>
    <w:rsid w:val="004E0C89"/>
    <w:rsid w:val="004E0DB0"/>
    <w:rsid w:val="004E190C"/>
    <w:rsid w:val="004E2D2A"/>
    <w:rsid w:val="004F25FA"/>
    <w:rsid w:val="004F3519"/>
    <w:rsid w:val="004F3CC7"/>
    <w:rsid w:val="004F6323"/>
    <w:rsid w:val="004F7AFF"/>
    <w:rsid w:val="004F7B28"/>
    <w:rsid w:val="0050131B"/>
    <w:rsid w:val="0050223A"/>
    <w:rsid w:val="00502A87"/>
    <w:rsid w:val="0050408A"/>
    <w:rsid w:val="00505E1B"/>
    <w:rsid w:val="0050772E"/>
    <w:rsid w:val="00510CD7"/>
    <w:rsid w:val="00510FB4"/>
    <w:rsid w:val="00514A64"/>
    <w:rsid w:val="00521E98"/>
    <w:rsid w:val="005234FC"/>
    <w:rsid w:val="0052393E"/>
    <w:rsid w:val="00523A47"/>
    <w:rsid w:val="00523ADD"/>
    <w:rsid w:val="005249A1"/>
    <w:rsid w:val="005258B0"/>
    <w:rsid w:val="00526116"/>
    <w:rsid w:val="00526844"/>
    <w:rsid w:val="00530D70"/>
    <w:rsid w:val="005317AF"/>
    <w:rsid w:val="00532D9A"/>
    <w:rsid w:val="00533130"/>
    <w:rsid w:val="005345EA"/>
    <w:rsid w:val="0054007E"/>
    <w:rsid w:val="00547474"/>
    <w:rsid w:val="00552543"/>
    <w:rsid w:val="00554035"/>
    <w:rsid w:val="005605A6"/>
    <w:rsid w:val="00565FD1"/>
    <w:rsid w:val="00567436"/>
    <w:rsid w:val="005776A5"/>
    <w:rsid w:val="0058096A"/>
    <w:rsid w:val="005819EE"/>
    <w:rsid w:val="005859AF"/>
    <w:rsid w:val="00586820"/>
    <w:rsid w:val="00587C69"/>
    <w:rsid w:val="00587EC3"/>
    <w:rsid w:val="005A1FF3"/>
    <w:rsid w:val="005A620E"/>
    <w:rsid w:val="005B14F8"/>
    <w:rsid w:val="005B166B"/>
    <w:rsid w:val="005B50C4"/>
    <w:rsid w:val="005B5B0A"/>
    <w:rsid w:val="005B723C"/>
    <w:rsid w:val="005C16E7"/>
    <w:rsid w:val="005C7146"/>
    <w:rsid w:val="005D0997"/>
    <w:rsid w:val="005D0B28"/>
    <w:rsid w:val="005D1A25"/>
    <w:rsid w:val="005D3429"/>
    <w:rsid w:val="005D49C6"/>
    <w:rsid w:val="005D6458"/>
    <w:rsid w:val="005D699D"/>
    <w:rsid w:val="005E123A"/>
    <w:rsid w:val="005E1C04"/>
    <w:rsid w:val="005E1CD8"/>
    <w:rsid w:val="005F131D"/>
    <w:rsid w:val="005F18C0"/>
    <w:rsid w:val="005F40F8"/>
    <w:rsid w:val="005F6A43"/>
    <w:rsid w:val="00600D7C"/>
    <w:rsid w:val="0060107D"/>
    <w:rsid w:val="00601C1D"/>
    <w:rsid w:val="00602066"/>
    <w:rsid w:val="006023A7"/>
    <w:rsid w:val="00605B40"/>
    <w:rsid w:val="00605D76"/>
    <w:rsid w:val="0060637B"/>
    <w:rsid w:val="006072D3"/>
    <w:rsid w:val="0060739C"/>
    <w:rsid w:val="00613996"/>
    <w:rsid w:val="00615627"/>
    <w:rsid w:val="006163E3"/>
    <w:rsid w:val="00617946"/>
    <w:rsid w:val="006231F1"/>
    <w:rsid w:val="00635EE3"/>
    <w:rsid w:val="0063770E"/>
    <w:rsid w:val="006378C3"/>
    <w:rsid w:val="00641249"/>
    <w:rsid w:val="00642131"/>
    <w:rsid w:val="00644DE0"/>
    <w:rsid w:val="00647497"/>
    <w:rsid w:val="006528DC"/>
    <w:rsid w:val="00654D16"/>
    <w:rsid w:val="006577C0"/>
    <w:rsid w:val="00664360"/>
    <w:rsid w:val="00664DD7"/>
    <w:rsid w:val="00667623"/>
    <w:rsid w:val="00667A8A"/>
    <w:rsid w:val="00672CEA"/>
    <w:rsid w:val="00673BA7"/>
    <w:rsid w:val="00674166"/>
    <w:rsid w:val="00674906"/>
    <w:rsid w:val="006750C0"/>
    <w:rsid w:val="0068178C"/>
    <w:rsid w:val="0068396B"/>
    <w:rsid w:val="00683C11"/>
    <w:rsid w:val="00684B3A"/>
    <w:rsid w:val="00686B5B"/>
    <w:rsid w:val="00691335"/>
    <w:rsid w:val="00693446"/>
    <w:rsid w:val="006974BE"/>
    <w:rsid w:val="006A0064"/>
    <w:rsid w:val="006A1900"/>
    <w:rsid w:val="006A1F5B"/>
    <w:rsid w:val="006A245B"/>
    <w:rsid w:val="006B0B48"/>
    <w:rsid w:val="006B40A1"/>
    <w:rsid w:val="006C0179"/>
    <w:rsid w:val="006C4B02"/>
    <w:rsid w:val="006C65ED"/>
    <w:rsid w:val="006D3667"/>
    <w:rsid w:val="006D3807"/>
    <w:rsid w:val="006D4ADA"/>
    <w:rsid w:val="006D7F02"/>
    <w:rsid w:val="006E04AD"/>
    <w:rsid w:val="006E104C"/>
    <w:rsid w:val="006E38C7"/>
    <w:rsid w:val="006E6CA1"/>
    <w:rsid w:val="006F32AC"/>
    <w:rsid w:val="006F3EAD"/>
    <w:rsid w:val="006F403D"/>
    <w:rsid w:val="006F4CEE"/>
    <w:rsid w:val="0070056F"/>
    <w:rsid w:val="00700A48"/>
    <w:rsid w:val="007012A2"/>
    <w:rsid w:val="007066D7"/>
    <w:rsid w:val="00710D66"/>
    <w:rsid w:val="00712AC8"/>
    <w:rsid w:val="00714091"/>
    <w:rsid w:val="00714D77"/>
    <w:rsid w:val="007151B9"/>
    <w:rsid w:val="00715482"/>
    <w:rsid w:val="007159D9"/>
    <w:rsid w:val="0072085D"/>
    <w:rsid w:val="0072117F"/>
    <w:rsid w:val="007219F0"/>
    <w:rsid w:val="00723A13"/>
    <w:rsid w:val="00724912"/>
    <w:rsid w:val="00724C12"/>
    <w:rsid w:val="007254D2"/>
    <w:rsid w:val="00725F53"/>
    <w:rsid w:val="00725F56"/>
    <w:rsid w:val="00730C5C"/>
    <w:rsid w:val="0073429B"/>
    <w:rsid w:val="0073498D"/>
    <w:rsid w:val="00742A86"/>
    <w:rsid w:val="007434B6"/>
    <w:rsid w:val="007456A8"/>
    <w:rsid w:val="00747189"/>
    <w:rsid w:val="00751057"/>
    <w:rsid w:val="00751B3A"/>
    <w:rsid w:val="007520BB"/>
    <w:rsid w:val="00752B2B"/>
    <w:rsid w:val="007532E2"/>
    <w:rsid w:val="00754CE9"/>
    <w:rsid w:val="007575B1"/>
    <w:rsid w:val="0076408F"/>
    <w:rsid w:val="0076582E"/>
    <w:rsid w:val="0077302B"/>
    <w:rsid w:val="00777038"/>
    <w:rsid w:val="00777A1F"/>
    <w:rsid w:val="00784289"/>
    <w:rsid w:val="007858F5"/>
    <w:rsid w:val="0079261E"/>
    <w:rsid w:val="0079492D"/>
    <w:rsid w:val="00797274"/>
    <w:rsid w:val="007A00C5"/>
    <w:rsid w:val="007A13DD"/>
    <w:rsid w:val="007A1B2B"/>
    <w:rsid w:val="007B0423"/>
    <w:rsid w:val="007B3B78"/>
    <w:rsid w:val="007B422F"/>
    <w:rsid w:val="007B579A"/>
    <w:rsid w:val="007B75D0"/>
    <w:rsid w:val="007B7F77"/>
    <w:rsid w:val="007C0D17"/>
    <w:rsid w:val="007C1E85"/>
    <w:rsid w:val="007D0E31"/>
    <w:rsid w:val="007D1E4D"/>
    <w:rsid w:val="007D2215"/>
    <w:rsid w:val="007D262F"/>
    <w:rsid w:val="007D4997"/>
    <w:rsid w:val="007E19BC"/>
    <w:rsid w:val="007E31B9"/>
    <w:rsid w:val="007E31D0"/>
    <w:rsid w:val="007E6108"/>
    <w:rsid w:val="007E7481"/>
    <w:rsid w:val="007F0AC7"/>
    <w:rsid w:val="007F1D4E"/>
    <w:rsid w:val="007F1F69"/>
    <w:rsid w:val="007F29D2"/>
    <w:rsid w:val="007F4C47"/>
    <w:rsid w:val="007F6433"/>
    <w:rsid w:val="007F7497"/>
    <w:rsid w:val="00800896"/>
    <w:rsid w:val="00810C76"/>
    <w:rsid w:val="00815542"/>
    <w:rsid w:val="008160C1"/>
    <w:rsid w:val="00816783"/>
    <w:rsid w:val="00822599"/>
    <w:rsid w:val="00823ADF"/>
    <w:rsid w:val="00823FF7"/>
    <w:rsid w:val="008243DA"/>
    <w:rsid w:val="008264C2"/>
    <w:rsid w:val="008265BB"/>
    <w:rsid w:val="00826FEA"/>
    <w:rsid w:val="00831F7F"/>
    <w:rsid w:val="00832000"/>
    <w:rsid w:val="00833EE2"/>
    <w:rsid w:val="008363B8"/>
    <w:rsid w:val="00836998"/>
    <w:rsid w:val="008376C2"/>
    <w:rsid w:val="00841448"/>
    <w:rsid w:val="00841C59"/>
    <w:rsid w:val="0085153D"/>
    <w:rsid w:val="00852B9A"/>
    <w:rsid w:val="00852D3F"/>
    <w:rsid w:val="00855E53"/>
    <w:rsid w:val="0086122A"/>
    <w:rsid w:val="00861957"/>
    <w:rsid w:val="0086454D"/>
    <w:rsid w:val="00865187"/>
    <w:rsid w:val="00867C19"/>
    <w:rsid w:val="00873A1C"/>
    <w:rsid w:val="00873B2E"/>
    <w:rsid w:val="00874D74"/>
    <w:rsid w:val="00875D5F"/>
    <w:rsid w:val="0087612A"/>
    <w:rsid w:val="00881780"/>
    <w:rsid w:val="00881AC7"/>
    <w:rsid w:val="00882A01"/>
    <w:rsid w:val="0089032F"/>
    <w:rsid w:val="008970DE"/>
    <w:rsid w:val="00897B45"/>
    <w:rsid w:val="00897BBD"/>
    <w:rsid w:val="008A27C9"/>
    <w:rsid w:val="008A2D28"/>
    <w:rsid w:val="008A2DF4"/>
    <w:rsid w:val="008A347E"/>
    <w:rsid w:val="008A42F0"/>
    <w:rsid w:val="008A6876"/>
    <w:rsid w:val="008B134B"/>
    <w:rsid w:val="008B1F38"/>
    <w:rsid w:val="008B1FE7"/>
    <w:rsid w:val="008B32A1"/>
    <w:rsid w:val="008B3D60"/>
    <w:rsid w:val="008B41F1"/>
    <w:rsid w:val="008B469F"/>
    <w:rsid w:val="008B5DFB"/>
    <w:rsid w:val="008B6B88"/>
    <w:rsid w:val="008B6DCC"/>
    <w:rsid w:val="008C065B"/>
    <w:rsid w:val="008C518D"/>
    <w:rsid w:val="008C66B1"/>
    <w:rsid w:val="008C771F"/>
    <w:rsid w:val="008D02B7"/>
    <w:rsid w:val="008D339E"/>
    <w:rsid w:val="008E4C6D"/>
    <w:rsid w:val="008E4F49"/>
    <w:rsid w:val="008F1485"/>
    <w:rsid w:val="008F1D23"/>
    <w:rsid w:val="008F6E54"/>
    <w:rsid w:val="008F7A89"/>
    <w:rsid w:val="00901462"/>
    <w:rsid w:val="0090507F"/>
    <w:rsid w:val="009051FF"/>
    <w:rsid w:val="0090525E"/>
    <w:rsid w:val="00906F21"/>
    <w:rsid w:val="009111E2"/>
    <w:rsid w:val="00911BE6"/>
    <w:rsid w:val="009144D0"/>
    <w:rsid w:val="009146AB"/>
    <w:rsid w:val="00917A2A"/>
    <w:rsid w:val="00917A85"/>
    <w:rsid w:val="00917AEE"/>
    <w:rsid w:val="0092200B"/>
    <w:rsid w:val="00926B8D"/>
    <w:rsid w:val="00926E1C"/>
    <w:rsid w:val="009332D1"/>
    <w:rsid w:val="00934CE2"/>
    <w:rsid w:val="009401CF"/>
    <w:rsid w:val="00940242"/>
    <w:rsid w:val="0094279F"/>
    <w:rsid w:val="00942BCE"/>
    <w:rsid w:val="00942E8D"/>
    <w:rsid w:val="00943974"/>
    <w:rsid w:val="009466B4"/>
    <w:rsid w:val="00953CDF"/>
    <w:rsid w:val="00953D62"/>
    <w:rsid w:val="0095605C"/>
    <w:rsid w:val="00956CAA"/>
    <w:rsid w:val="00957B78"/>
    <w:rsid w:val="00957E0C"/>
    <w:rsid w:val="009616A8"/>
    <w:rsid w:val="00961F94"/>
    <w:rsid w:val="00963097"/>
    <w:rsid w:val="009638E1"/>
    <w:rsid w:val="00966320"/>
    <w:rsid w:val="00971BB6"/>
    <w:rsid w:val="00972167"/>
    <w:rsid w:val="00973690"/>
    <w:rsid w:val="0097776C"/>
    <w:rsid w:val="009827AA"/>
    <w:rsid w:val="00982F40"/>
    <w:rsid w:val="009839EE"/>
    <w:rsid w:val="0098409C"/>
    <w:rsid w:val="00985BF8"/>
    <w:rsid w:val="00986512"/>
    <w:rsid w:val="00987D6B"/>
    <w:rsid w:val="00990ADB"/>
    <w:rsid w:val="0099107F"/>
    <w:rsid w:val="009925BB"/>
    <w:rsid w:val="009939E6"/>
    <w:rsid w:val="009A1368"/>
    <w:rsid w:val="009A1B81"/>
    <w:rsid w:val="009A25FB"/>
    <w:rsid w:val="009A48CA"/>
    <w:rsid w:val="009A551C"/>
    <w:rsid w:val="009B00AF"/>
    <w:rsid w:val="009B193E"/>
    <w:rsid w:val="009B23AA"/>
    <w:rsid w:val="009B436F"/>
    <w:rsid w:val="009B6708"/>
    <w:rsid w:val="009B6B5C"/>
    <w:rsid w:val="009B737D"/>
    <w:rsid w:val="009B7921"/>
    <w:rsid w:val="009C0370"/>
    <w:rsid w:val="009C11DD"/>
    <w:rsid w:val="009C2970"/>
    <w:rsid w:val="009D0B2A"/>
    <w:rsid w:val="009D1863"/>
    <w:rsid w:val="009D1CC9"/>
    <w:rsid w:val="009D20A4"/>
    <w:rsid w:val="009D6F83"/>
    <w:rsid w:val="009D745D"/>
    <w:rsid w:val="009E0BB1"/>
    <w:rsid w:val="009E30D1"/>
    <w:rsid w:val="009E5343"/>
    <w:rsid w:val="009E5659"/>
    <w:rsid w:val="009E5BD9"/>
    <w:rsid w:val="009E7AA3"/>
    <w:rsid w:val="009E7EB6"/>
    <w:rsid w:val="009F1905"/>
    <w:rsid w:val="009F4306"/>
    <w:rsid w:val="009F5537"/>
    <w:rsid w:val="009F55B2"/>
    <w:rsid w:val="009F55BA"/>
    <w:rsid w:val="009F7310"/>
    <w:rsid w:val="00A035EF"/>
    <w:rsid w:val="00A10B12"/>
    <w:rsid w:val="00A11AF7"/>
    <w:rsid w:val="00A14E34"/>
    <w:rsid w:val="00A156DC"/>
    <w:rsid w:val="00A21CCA"/>
    <w:rsid w:val="00A30333"/>
    <w:rsid w:val="00A3182E"/>
    <w:rsid w:val="00A36D54"/>
    <w:rsid w:val="00A36F8A"/>
    <w:rsid w:val="00A372A2"/>
    <w:rsid w:val="00A42C85"/>
    <w:rsid w:val="00A45B57"/>
    <w:rsid w:val="00A47F50"/>
    <w:rsid w:val="00A50744"/>
    <w:rsid w:val="00A50D6F"/>
    <w:rsid w:val="00A50DBF"/>
    <w:rsid w:val="00A57922"/>
    <w:rsid w:val="00A57ACD"/>
    <w:rsid w:val="00A628AB"/>
    <w:rsid w:val="00A62D31"/>
    <w:rsid w:val="00A65D6C"/>
    <w:rsid w:val="00A65DDA"/>
    <w:rsid w:val="00A66903"/>
    <w:rsid w:val="00A7014C"/>
    <w:rsid w:val="00A70655"/>
    <w:rsid w:val="00A713CA"/>
    <w:rsid w:val="00A71685"/>
    <w:rsid w:val="00A72069"/>
    <w:rsid w:val="00A76AF8"/>
    <w:rsid w:val="00A821C5"/>
    <w:rsid w:val="00A8415A"/>
    <w:rsid w:val="00A841DF"/>
    <w:rsid w:val="00A847D3"/>
    <w:rsid w:val="00A8700C"/>
    <w:rsid w:val="00A870B7"/>
    <w:rsid w:val="00A8781B"/>
    <w:rsid w:val="00A87A7C"/>
    <w:rsid w:val="00A914CA"/>
    <w:rsid w:val="00A92F5E"/>
    <w:rsid w:val="00AA127C"/>
    <w:rsid w:val="00AC340C"/>
    <w:rsid w:val="00AC4328"/>
    <w:rsid w:val="00AC4C4D"/>
    <w:rsid w:val="00AC5EB7"/>
    <w:rsid w:val="00AC6F0C"/>
    <w:rsid w:val="00AC7691"/>
    <w:rsid w:val="00AD1930"/>
    <w:rsid w:val="00AD3F40"/>
    <w:rsid w:val="00AD40C1"/>
    <w:rsid w:val="00AD631B"/>
    <w:rsid w:val="00AD7AE5"/>
    <w:rsid w:val="00AE0310"/>
    <w:rsid w:val="00AE0D8E"/>
    <w:rsid w:val="00AE236E"/>
    <w:rsid w:val="00AE6168"/>
    <w:rsid w:val="00AE6B3C"/>
    <w:rsid w:val="00AF0807"/>
    <w:rsid w:val="00AF0D8A"/>
    <w:rsid w:val="00AF2D88"/>
    <w:rsid w:val="00AF3F5D"/>
    <w:rsid w:val="00AF6B8A"/>
    <w:rsid w:val="00AF72AE"/>
    <w:rsid w:val="00B01259"/>
    <w:rsid w:val="00B034C1"/>
    <w:rsid w:val="00B03C3C"/>
    <w:rsid w:val="00B0495C"/>
    <w:rsid w:val="00B067A6"/>
    <w:rsid w:val="00B10B4F"/>
    <w:rsid w:val="00B12170"/>
    <w:rsid w:val="00B122EB"/>
    <w:rsid w:val="00B131FE"/>
    <w:rsid w:val="00B139C3"/>
    <w:rsid w:val="00B13E7E"/>
    <w:rsid w:val="00B144F2"/>
    <w:rsid w:val="00B2181F"/>
    <w:rsid w:val="00B2206A"/>
    <w:rsid w:val="00B22D3C"/>
    <w:rsid w:val="00B24024"/>
    <w:rsid w:val="00B24FAB"/>
    <w:rsid w:val="00B251DC"/>
    <w:rsid w:val="00B27349"/>
    <w:rsid w:val="00B31F77"/>
    <w:rsid w:val="00B323AA"/>
    <w:rsid w:val="00B32ABE"/>
    <w:rsid w:val="00B3398E"/>
    <w:rsid w:val="00B35AF3"/>
    <w:rsid w:val="00B37E94"/>
    <w:rsid w:val="00B405A3"/>
    <w:rsid w:val="00B41F74"/>
    <w:rsid w:val="00B443D6"/>
    <w:rsid w:val="00B467F2"/>
    <w:rsid w:val="00B50F18"/>
    <w:rsid w:val="00B52652"/>
    <w:rsid w:val="00B53C4D"/>
    <w:rsid w:val="00B54184"/>
    <w:rsid w:val="00B54829"/>
    <w:rsid w:val="00B54B0F"/>
    <w:rsid w:val="00B560D4"/>
    <w:rsid w:val="00B60B47"/>
    <w:rsid w:val="00B611A4"/>
    <w:rsid w:val="00B61213"/>
    <w:rsid w:val="00B62059"/>
    <w:rsid w:val="00B62458"/>
    <w:rsid w:val="00B73C35"/>
    <w:rsid w:val="00B7796A"/>
    <w:rsid w:val="00B80AB8"/>
    <w:rsid w:val="00B83BBE"/>
    <w:rsid w:val="00B85160"/>
    <w:rsid w:val="00B85F10"/>
    <w:rsid w:val="00B903C8"/>
    <w:rsid w:val="00B91881"/>
    <w:rsid w:val="00B93EFC"/>
    <w:rsid w:val="00B95E54"/>
    <w:rsid w:val="00B96801"/>
    <w:rsid w:val="00B9689B"/>
    <w:rsid w:val="00B97BC5"/>
    <w:rsid w:val="00BA2624"/>
    <w:rsid w:val="00BA2834"/>
    <w:rsid w:val="00BB170C"/>
    <w:rsid w:val="00BB1B07"/>
    <w:rsid w:val="00BB2365"/>
    <w:rsid w:val="00BB3423"/>
    <w:rsid w:val="00BB42D5"/>
    <w:rsid w:val="00BB4EB8"/>
    <w:rsid w:val="00BC6326"/>
    <w:rsid w:val="00BD2AF2"/>
    <w:rsid w:val="00BD46FE"/>
    <w:rsid w:val="00BD50D8"/>
    <w:rsid w:val="00BD577F"/>
    <w:rsid w:val="00BD5EC4"/>
    <w:rsid w:val="00BD6B0C"/>
    <w:rsid w:val="00BE04BA"/>
    <w:rsid w:val="00BE0D8D"/>
    <w:rsid w:val="00BE0E19"/>
    <w:rsid w:val="00BE19B4"/>
    <w:rsid w:val="00BE1B1D"/>
    <w:rsid w:val="00BE54E5"/>
    <w:rsid w:val="00BE6194"/>
    <w:rsid w:val="00BF07D3"/>
    <w:rsid w:val="00BF2F19"/>
    <w:rsid w:val="00BF4C50"/>
    <w:rsid w:val="00BF7664"/>
    <w:rsid w:val="00C0342C"/>
    <w:rsid w:val="00C04812"/>
    <w:rsid w:val="00C059BB"/>
    <w:rsid w:val="00C05E98"/>
    <w:rsid w:val="00C0606A"/>
    <w:rsid w:val="00C1074D"/>
    <w:rsid w:val="00C107AA"/>
    <w:rsid w:val="00C10F73"/>
    <w:rsid w:val="00C138C7"/>
    <w:rsid w:val="00C14F88"/>
    <w:rsid w:val="00C164B4"/>
    <w:rsid w:val="00C213CE"/>
    <w:rsid w:val="00C2173C"/>
    <w:rsid w:val="00C242D1"/>
    <w:rsid w:val="00C24E7F"/>
    <w:rsid w:val="00C276D7"/>
    <w:rsid w:val="00C277F3"/>
    <w:rsid w:val="00C301D1"/>
    <w:rsid w:val="00C30DAA"/>
    <w:rsid w:val="00C31169"/>
    <w:rsid w:val="00C31432"/>
    <w:rsid w:val="00C320C9"/>
    <w:rsid w:val="00C3577F"/>
    <w:rsid w:val="00C3796E"/>
    <w:rsid w:val="00C5253D"/>
    <w:rsid w:val="00C52A1B"/>
    <w:rsid w:val="00C53181"/>
    <w:rsid w:val="00C5323F"/>
    <w:rsid w:val="00C54B2C"/>
    <w:rsid w:val="00C5593C"/>
    <w:rsid w:val="00C56C37"/>
    <w:rsid w:val="00C60FB6"/>
    <w:rsid w:val="00C61C2E"/>
    <w:rsid w:val="00C62DC3"/>
    <w:rsid w:val="00C66E1B"/>
    <w:rsid w:val="00C67CDC"/>
    <w:rsid w:val="00C7453E"/>
    <w:rsid w:val="00C74678"/>
    <w:rsid w:val="00C7546F"/>
    <w:rsid w:val="00C75AF0"/>
    <w:rsid w:val="00C828E1"/>
    <w:rsid w:val="00C828F1"/>
    <w:rsid w:val="00C84360"/>
    <w:rsid w:val="00C84AFC"/>
    <w:rsid w:val="00C85430"/>
    <w:rsid w:val="00C85CC0"/>
    <w:rsid w:val="00C87D75"/>
    <w:rsid w:val="00C9239E"/>
    <w:rsid w:val="00CA0F79"/>
    <w:rsid w:val="00CA20EF"/>
    <w:rsid w:val="00CA45D7"/>
    <w:rsid w:val="00CA4F3A"/>
    <w:rsid w:val="00CA7109"/>
    <w:rsid w:val="00CC1505"/>
    <w:rsid w:val="00CC2053"/>
    <w:rsid w:val="00CC4654"/>
    <w:rsid w:val="00CC46FE"/>
    <w:rsid w:val="00CC620C"/>
    <w:rsid w:val="00CD07C8"/>
    <w:rsid w:val="00CD13DB"/>
    <w:rsid w:val="00CE0C77"/>
    <w:rsid w:val="00CE3DFB"/>
    <w:rsid w:val="00CE4A73"/>
    <w:rsid w:val="00CE568D"/>
    <w:rsid w:val="00CF10EE"/>
    <w:rsid w:val="00CF18DD"/>
    <w:rsid w:val="00CF24DD"/>
    <w:rsid w:val="00CF3079"/>
    <w:rsid w:val="00CF3487"/>
    <w:rsid w:val="00CF474B"/>
    <w:rsid w:val="00CF73EB"/>
    <w:rsid w:val="00CF7AA9"/>
    <w:rsid w:val="00D0030E"/>
    <w:rsid w:val="00D00475"/>
    <w:rsid w:val="00D02624"/>
    <w:rsid w:val="00D04F62"/>
    <w:rsid w:val="00D05A05"/>
    <w:rsid w:val="00D065BB"/>
    <w:rsid w:val="00D06B9C"/>
    <w:rsid w:val="00D10A3E"/>
    <w:rsid w:val="00D14F5F"/>
    <w:rsid w:val="00D157C3"/>
    <w:rsid w:val="00D232F1"/>
    <w:rsid w:val="00D32A55"/>
    <w:rsid w:val="00D345A0"/>
    <w:rsid w:val="00D3638B"/>
    <w:rsid w:val="00D41FD6"/>
    <w:rsid w:val="00D463BA"/>
    <w:rsid w:val="00D50182"/>
    <w:rsid w:val="00D5037C"/>
    <w:rsid w:val="00D516D9"/>
    <w:rsid w:val="00D534E4"/>
    <w:rsid w:val="00D55181"/>
    <w:rsid w:val="00D5696C"/>
    <w:rsid w:val="00D56F0D"/>
    <w:rsid w:val="00D5702D"/>
    <w:rsid w:val="00D608ED"/>
    <w:rsid w:val="00D666FB"/>
    <w:rsid w:val="00D6712B"/>
    <w:rsid w:val="00D67E96"/>
    <w:rsid w:val="00D71625"/>
    <w:rsid w:val="00D7239C"/>
    <w:rsid w:val="00D727DA"/>
    <w:rsid w:val="00D74D87"/>
    <w:rsid w:val="00D767CD"/>
    <w:rsid w:val="00D7708D"/>
    <w:rsid w:val="00D77309"/>
    <w:rsid w:val="00D778BE"/>
    <w:rsid w:val="00D83A51"/>
    <w:rsid w:val="00D85935"/>
    <w:rsid w:val="00D876EC"/>
    <w:rsid w:val="00D94472"/>
    <w:rsid w:val="00D94FFB"/>
    <w:rsid w:val="00D968DF"/>
    <w:rsid w:val="00DA182C"/>
    <w:rsid w:val="00DA28B3"/>
    <w:rsid w:val="00DA4964"/>
    <w:rsid w:val="00DA58B6"/>
    <w:rsid w:val="00DA61AF"/>
    <w:rsid w:val="00DA7B88"/>
    <w:rsid w:val="00DB0216"/>
    <w:rsid w:val="00DB1DDD"/>
    <w:rsid w:val="00DB3648"/>
    <w:rsid w:val="00DB5594"/>
    <w:rsid w:val="00DB5D6A"/>
    <w:rsid w:val="00DB7798"/>
    <w:rsid w:val="00DC0F1D"/>
    <w:rsid w:val="00DC1A9F"/>
    <w:rsid w:val="00DC21F6"/>
    <w:rsid w:val="00DC38F5"/>
    <w:rsid w:val="00DC5139"/>
    <w:rsid w:val="00DC53BD"/>
    <w:rsid w:val="00DD00AA"/>
    <w:rsid w:val="00DD12C3"/>
    <w:rsid w:val="00DD46D5"/>
    <w:rsid w:val="00DD674A"/>
    <w:rsid w:val="00DE0E68"/>
    <w:rsid w:val="00DE2A37"/>
    <w:rsid w:val="00DE4DF1"/>
    <w:rsid w:val="00DE68F2"/>
    <w:rsid w:val="00DF0357"/>
    <w:rsid w:val="00DF3284"/>
    <w:rsid w:val="00DF4B6B"/>
    <w:rsid w:val="00DF78C0"/>
    <w:rsid w:val="00E01162"/>
    <w:rsid w:val="00E01436"/>
    <w:rsid w:val="00E04B07"/>
    <w:rsid w:val="00E05333"/>
    <w:rsid w:val="00E05E8B"/>
    <w:rsid w:val="00E07B94"/>
    <w:rsid w:val="00E10350"/>
    <w:rsid w:val="00E11461"/>
    <w:rsid w:val="00E11A90"/>
    <w:rsid w:val="00E12BD2"/>
    <w:rsid w:val="00E143DE"/>
    <w:rsid w:val="00E1658D"/>
    <w:rsid w:val="00E16598"/>
    <w:rsid w:val="00E16688"/>
    <w:rsid w:val="00E167B3"/>
    <w:rsid w:val="00E21B41"/>
    <w:rsid w:val="00E237B7"/>
    <w:rsid w:val="00E27546"/>
    <w:rsid w:val="00E30D8E"/>
    <w:rsid w:val="00E34298"/>
    <w:rsid w:val="00E352C8"/>
    <w:rsid w:val="00E41FD7"/>
    <w:rsid w:val="00E43D8E"/>
    <w:rsid w:val="00E44B18"/>
    <w:rsid w:val="00E508DC"/>
    <w:rsid w:val="00E51A3A"/>
    <w:rsid w:val="00E51DB3"/>
    <w:rsid w:val="00E54F5F"/>
    <w:rsid w:val="00E57999"/>
    <w:rsid w:val="00E6141F"/>
    <w:rsid w:val="00E65DF4"/>
    <w:rsid w:val="00E7115F"/>
    <w:rsid w:val="00E73AD8"/>
    <w:rsid w:val="00E73BE3"/>
    <w:rsid w:val="00E80FC2"/>
    <w:rsid w:val="00E84D2A"/>
    <w:rsid w:val="00E90A62"/>
    <w:rsid w:val="00E91C15"/>
    <w:rsid w:val="00E92590"/>
    <w:rsid w:val="00E9643F"/>
    <w:rsid w:val="00E96AEE"/>
    <w:rsid w:val="00E96E02"/>
    <w:rsid w:val="00EA1A57"/>
    <w:rsid w:val="00EA5729"/>
    <w:rsid w:val="00EA5791"/>
    <w:rsid w:val="00EA5A91"/>
    <w:rsid w:val="00EA5E3D"/>
    <w:rsid w:val="00EA6DC3"/>
    <w:rsid w:val="00EB214E"/>
    <w:rsid w:val="00EB409F"/>
    <w:rsid w:val="00EB50CA"/>
    <w:rsid w:val="00EB61A1"/>
    <w:rsid w:val="00EC1251"/>
    <w:rsid w:val="00EC38EA"/>
    <w:rsid w:val="00EC3D00"/>
    <w:rsid w:val="00EC4732"/>
    <w:rsid w:val="00EC57B9"/>
    <w:rsid w:val="00EC5CFC"/>
    <w:rsid w:val="00EC617C"/>
    <w:rsid w:val="00EC7DA1"/>
    <w:rsid w:val="00ED24E5"/>
    <w:rsid w:val="00ED4336"/>
    <w:rsid w:val="00ED5071"/>
    <w:rsid w:val="00ED647E"/>
    <w:rsid w:val="00EE147D"/>
    <w:rsid w:val="00EE5716"/>
    <w:rsid w:val="00EE6407"/>
    <w:rsid w:val="00EF0AB8"/>
    <w:rsid w:val="00EF1069"/>
    <w:rsid w:val="00EF1442"/>
    <w:rsid w:val="00EF391D"/>
    <w:rsid w:val="00EF5DCC"/>
    <w:rsid w:val="00EF6070"/>
    <w:rsid w:val="00EF7736"/>
    <w:rsid w:val="00EF7E02"/>
    <w:rsid w:val="00F018E2"/>
    <w:rsid w:val="00F01D3C"/>
    <w:rsid w:val="00F05400"/>
    <w:rsid w:val="00F05B40"/>
    <w:rsid w:val="00F070AE"/>
    <w:rsid w:val="00F11909"/>
    <w:rsid w:val="00F15607"/>
    <w:rsid w:val="00F162CD"/>
    <w:rsid w:val="00F2172D"/>
    <w:rsid w:val="00F25452"/>
    <w:rsid w:val="00F273F3"/>
    <w:rsid w:val="00F309AF"/>
    <w:rsid w:val="00F3168A"/>
    <w:rsid w:val="00F33CC1"/>
    <w:rsid w:val="00F346D3"/>
    <w:rsid w:val="00F3576D"/>
    <w:rsid w:val="00F37083"/>
    <w:rsid w:val="00F40C8D"/>
    <w:rsid w:val="00F430D8"/>
    <w:rsid w:val="00F44633"/>
    <w:rsid w:val="00F4485A"/>
    <w:rsid w:val="00F462DE"/>
    <w:rsid w:val="00F470C0"/>
    <w:rsid w:val="00F4787F"/>
    <w:rsid w:val="00F5154F"/>
    <w:rsid w:val="00F5263F"/>
    <w:rsid w:val="00F539F9"/>
    <w:rsid w:val="00F60F4E"/>
    <w:rsid w:val="00F6106D"/>
    <w:rsid w:val="00F6186D"/>
    <w:rsid w:val="00F62FB4"/>
    <w:rsid w:val="00F65DA8"/>
    <w:rsid w:val="00F65ED1"/>
    <w:rsid w:val="00F70904"/>
    <w:rsid w:val="00F7118E"/>
    <w:rsid w:val="00F71466"/>
    <w:rsid w:val="00F777CF"/>
    <w:rsid w:val="00F8157E"/>
    <w:rsid w:val="00F81BC9"/>
    <w:rsid w:val="00F82601"/>
    <w:rsid w:val="00F82CE2"/>
    <w:rsid w:val="00F86BF8"/>
    <w:rsid w:val="00F92859"/>
    <w:rsid w:val="00F941C4"/>
    <w:rsid w:val="00F94EBB"/>
    <w:rsid w:val="00FA31F0"/>
    <w:rsid w:val="00FA4280"/>
    <w:rsid w:val="00FB4B2C"/>
    <w:rsid w:val="00FC04D7"/>
    <w:rsid w:val="00FD0EB4"/>
    <w:rsid w:val="00FD60D8"/>
    <w:rsid w:val="00FE011C"/>
    <w:rsid w:val="00FE2912"/>
    <w:rsid w:val="00FE724C"/>
    <w:rsid w:val="00FE7B2E"/>
    <w:rsid w:val="00FF1062"/>
    <w:rsid w:val="00FF1CC6"/>
    <w:rsid w:val="00FF3433"/>
    <w:rsid w:val="00FF764F"/>
    <w:rsid w:val="00FF784C"/>
    <w:rsid w:val="00FF7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598C464"/>
  <w15:docId w15:val="{4BEFE7B2-C168-4654-9B01-EF111607D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B2B"/>
    <w:rPr>
      <w:rFonts w:ascii="Arial" w:hAnsi="Arial" w:cs="Arial"/>
    </w:rPr>
  </w:style>
  <w:style w:type="paragraph" w:styleId="Heading1">
    <w:name w:val="heading 1"/>
    <w:basedOn w:val="Body"/>
    <w:link w:val="Heading1Char"/>
    <w:uiPriority w:val="9"/>
    <w:qFormat/>
    <w:rsid w:val="00ED4336"/>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
    <w:next w:val="Body"/>
    <w:link w:val="Heading2Char"/>
    <w:uiPriority w:val="9"/>
    <w:unhideWhenUsed/>
    <w:qFormat/>
    <w:rsid w:val="00ED4336"/>
    <w:pPr>
      <w:widowControl w:val="0"/>
      <w:autoSpaceDE w:val="0"/>
      <w:autoSpaceDN w:val="0"/>
      <w:spacing w:before="0" w:beforeAutospacing="0" w:after="0" w:afterAutospacing="0"/>
      <w:outlineLvl w:val="1"/>
    </w:pPr>
    <w:rPr>
      <w:color w:val="0A2A78"/>
      <w:spacing w:val="-2"/>
      <w:sz w:val="36"/>
    </w:rPr>
  </w:style>
  <w:style w:type="paragraph" w:styleId="Heading3">
    <w:name w:val="heading 3"/>
    <w:basedOn w:val="Heading2"/>
    <w:next w:val="Body"/>
    <w:link w:val="Heading3Char"/>
    <w:uiPriority w:val="9"/>
    <w:unhideWhenUsed/>
    <w:qFormat/>
    <w:rsid w:val="00ED4336"/>
    <w:pPr>
      <w:outlineLvl w:val="2"/>
    </w:pPr>
    <w:rPr>
      <w:sz w:val="32"/>
    </w:rPr>
  </w:style>
  <w:style w:type="paragraph" w:styleId="Heading4">
    <w:name w:val="heading 4"/>
    <w:basedOn w:val="Normal"/>
    <w:next w:val="Normal"/>
    <w:link w:val="Heading4Char"/>
    <w:uiPriority w:val="9"/>
    <w:unhideWhenUsed/>
    <w:qFormat/>
    <w:rsid w:val="00ED4336"/>
    <w:pPr>
      <w:widowControl w:val="0"/>
      <w:autoSpaceDE w:val="0"/>
      <w:autoSpaceDN w:val="0"/>
      <w:spacing w:before="54" w:beforeAutospacing="0" w:after="120" w:afterAutospacing="0" w:line="276" w:lineRule="auto"/>
      <w:ind w:left="360"/>
      <w:outlineLvl w:val="3"/>
    </w:pPr>
    <w:rPr>
      <w:rFonts w:ascii="Helvetica" w:eastAsiaTheme="minorHAnsi" w:hAnsi="Helvetica" w:cs="Helvetica"/>
      <w:iCs/>
      <w:color w:val="0A2A78"/>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ED4336"/>
    <w:rPr>
      <w:rFonts w:ascii="Calibri" w:hAnsi="Calibri"/>
    </w:rPr>
  </w:style>
  <w:style w:type="paragraph" w:customStyle="1" w:styleId="Body">
    <w:name w:val="Body"/>
    <w:basedOn w:val="Normal"/>
    <w:qFormat/>
    <w:rsid w:val="00F430D8"/>
    <w:pPr>
      <w:spacing w:before="54" w:after="120" w:line="276" w:lineRule="auto"/>
    </w:pPr>
    <w:rPr>
      <w:rFonts w:ascii="Helvetica" w:eastAsiaTheme="minorHAnsi" w:hAnsi="Helvetica" w:cs="Helvetica"/>
      <w:sz w:val="24"/>
      <w:szCs w:val="24"/>
    </w:rPr>
  </w:style>
  <w:style w:type="character" w:customStyle="1" w:styleId="Heading1Char">
    <w:name w:val="Heading 1 Char"/>
    <w:basedOn w:val="DefaultParagraphFont"/>
    <w:link w:val="Heading1"/>
    <w:uiPriority w:val="9"/>
    <w:rsid w:val="00742A86"/>
    <w:rPr>
      <w:rFonts w:ascii="Helvetica" w:eastAsiaTheme="minorHAnsi" w:hAnsi="Helvetica" w:cs="Helvetica"/>
      <w:color w:val="0A2A78"/>
      <w:spacing w:val="-4"/>
      <w:sz w:val="40"/>
      <w:szCs w:val="24"/>
    </w:rPr>
  </w:style>
  <w:style w:type="paragraph" w:styleId="ListParagraph">
    <w:name w:val="List Paragraph"/>
    <w:basedOn w:val="Body"/>
    <w:uiPriority w:val="34"/>
    <w:qFormat/>
    <w:rsid w:val="0015685D"/>
    <w:pPr>
      <w:widowControl w:val="0"/>
      <w:numPr>
        <w:numId w:val="2"/>
      </w:numPr>
      <w:autoSpaceDE w:val="0"/>
      <w:autoSpaceDN w:val="0"/>
      <w:spacing w:beforeAutospacing="0" w:afterAutospacing="0"/>
      <w:ind w:left="405"/>
    </w:pPr>
  </w:style>
  <w:style w:type="paragraph" w:customStyle="1" w:styleId="TFVariable">
    <w:name w:val="TF Variable"/>
    <w:basedOn w:val="Heading3"/>
    <w:next w:val="Body"/>
    <w:qFormat/>
    <w:rsid w:val="00ED4336"/>
    <w:pPr>
      <w:numPr>
        <w:numId w:val="7"/>
      </w:numPr>
    </w:pPr>
  </w:style>
  <w:style w:type="character" w:customStyle="1" w:styleId="Heading3Char">
    <w:name w:val="Heading 3 Char"/>
    <w:basedOn w:val="DefaultParagraphFont"/>
    <w:link w:val="Heading3"/>
    <w:uiPriority w:val="9"/>
    <w:rsid w:val="00ED4336"/>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ED4336"/>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ED4336"/>
  </w:style>
  <w:style w:type="paragraph" w:customStyle="1" w:styleId="interviewbutton">
    <w:name w:val="interview button"/>
    <w:basedOn w:val="Normal"/>
    <w:next w:val="Normal"/>
    <w:link w:val="interviewbuttonChar"/>
    <w:qFormat/>
    <w:rsid w:val="00ED4336"/>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ED4336"/>
    <w:rPr>
      <w:color w:val="FFFFFF" w:themeColor="background1"/>
      <w:szCs w:val="40"/>
      <w:shd w:val="clear" w:color="auto" w:fill="0070C0"/>
    </w:rPr>
  </w:style>
  <w:style w:type="paragraph" w:customStyle="1" w:styleId="Example-bulleted">
    <w:name w:val="Example - bulleted"/>
    <w:basedOn w:val="Body"/>
    <w:qFormat/>
    <w:rsid w:val="0015685D"/>
    <w:pPr>
      <w:ind w:left="720" w:hanging="360"/>
    </w:pPr>
  </w:style>
  <w:style w:type="character" w:styleId="UnresolvedMention">
    <w:name w:val="Unresolved Mention"/>
    <w:basedOn w:val="DefaultParagraphFont"/>
    <w:uiPriority w:val="99"/>
    <w:semiHidden/>
    <w:unhideWhenUsed/>
    <w:rsid w:val="0015685D"/>
    <w:rPr>
      <w:color w:val="605E5C"/>
      <w:shd w:val="clear" w:color="auto" w:fill="E1DFDD"/>
    </w:rPr>
  </w:style>
  <w:style w:type="table" w:styleId="TableGrid">
    <w:name w:val="Table Grid"/>
    <w:basedOn w:val="TableNormal"/>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42A86"/>
    <w:rPr>
      <w:rFonts w:ascii="Helvetica" w:eastAsiaTheme="minorHAnsi" w:hAnsi="Helvetica" w:cs="Helvetica"/>
      <w:color w:val="0A2A78"/>
      <w:spacing w:val="-2"/>
      <w:sz w:val="36"/>
      <w:szCs w:val="24"/>
    </w:rPr>
  </w:style>
  <w:style w:type="paragraph" w:styleId="Title">
    <w:name w:val="Title"/>
    <w:basedOn w:val="Normal"/>
    <w:next w:val="Normal"/>
    <w:link w:val="TitleChar"/>
    <w:uiPriority w:val="10"/>
    <w:qFormat/>
    <w:rsid w:val="00ED4336"/>
    <w:pPr>
      <w:spacing w:before="0" w:beforeAutospacing="0" w:after="100" w:line="276" w:lineRule="auto"/>
    </w:pPr>
    <w:rPr>
      <w:rFonts w:ascii="Helvetica" w:hAnsi="Helvetica" w:cs="Helvetica"/>
      <w:color w:val="0A2A78"/>
      <w:spacing w:val="-2"/>
      <w:sz w:val="48"/>
      <w:szCs w:val="24"/>
    </w:rPr>
  </w:style>
  <w:style w:type="character" w:customStyle="1" w:styleId="TitleChar">
    <w:name w:val="Title Char"/>
    <w:basedOn w:val="DefaultParagraphFont"/>
    <w:link w:val="Title"/>
    <w:uiPriority w:val="10"/>
    <w:rsid w:val="00ED4336"/>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ED433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4336"/>
    <w:rPr>
      <w:rFonts w:ascii="Segoe UI" w:hAnsi="Segoe UI" w:cs="Segoe UI"/>
      <w:sz w:val="18"/>
      <w:szCs w:val="18"/>
    </w:rPr>
  </w:style>
  <w:style w:type="character" w:styleId="CommentReference">
    <w:name w:val="annotation reference"/>
    <w:basedOn w:val="DefaultParagraphFont"/>
    <w:uiPriority w:val="99"/>
    <w:semiHidden/>
    <w:unhideWhenUsed/>
    <w:rsid w:val="00ED4336"/>
    <w:rPr>
      <w:sz w:val="16"/>
      <w:szCs w:val="16"/>
    </w:rPr>
  </w:style>
  <w:style w:type="paragraph" w:styleId="CommentText">
    <w:name w:val="annotation text"/>
    <w:basedOn w:val="Normal"/>
    <w:link w:val="CommentTextChar"/>
    <w:uiPriority w:val="99"/>
    <w:unhideWhenUsed/>
    <w:rsid w:val="00ED4336"/>
    <w:rPr>
      <w:sz w:val="20"/>
      <w:szCs w:val="20"/>
    </w:rPr>
  </w:style>
  <w:style w:type="character" w:customStyle="1" w:styleId="CommentTextChar">
    <w:name w:val="Comment Text Char"/>
    <w:basedOn w:val="DefaultParagraphFont"/>
    <w:link w:val="CommentText"/>
    <w:uiPriority w:val="99"/>
    <w:rsid w:val="00ED4336"/>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ED4336"/>
    <w:rPr>
      <w:b/>
      <w:bCs/>
    </w:rPr>
  </w:style>
  <w:style w:type="character" w:customStyle="1" w:styleId="CommentSubjectChar">
    <w:name w:val="Comment Subject Char"/>
    <w:basedOn w:val="CommentTextChar"/>
    <w:link w:val="CommentSubject"/>
    <w:uiPriority w:val="99"/>
    <w:semiHidden/>
    <w:rsid w:val="00ED4336"/>
    <w:rPr>
      <w:rFonts w:ascii="Arial" w:hAnsi="Arial" w:cs="Arial"/>
      <w:b/>
      <w:bCs/>
      <w:sz w:val="20"/>
      <w:szCs w:val="20"/>
    </w:rPr>
  </w:style>
  <w:style w:type="paragraph" w:styleId="Footer">
    <w:name w:val="footer"/>
    <w:basedOn w:val="Normal"/>
    <w:link w:val="FooterChar"/>
    <w:uiPriority w:val="99"/>
    <w:unhideWhenUsed/>
    <w:rsid w:val="00ED4336"/>
    <w:pPr>
      <w:tabs>
        <w:tab w:val="center" w:pos="4680"/>
        <w:tab w:val="right" w:pos="9360"/>
      </w:tabs>
    </w:pPr>
  </w:style>
  <w:style w:type="character" w:customStyle="1" w:styleId="FooterChar">
    <w:name w:val="Footer Char"/>
    <w:basedOn w:val="DefaultParagraphFont"/>
    <w:link w:val="Footer"/>
    <w:uiPriority w:val="99"/>
    <w:rsid w:val="00ED4336"/>
    <w:rPr>
      <w:rFonts w:ascii="Arial" w:hAnsi="Arial" w:cs="Arial"/>
    </w:rPr>
  </w:style>
  <w:style w:type="paragraph" w:styleId="Header">
    <w:name w:val="header"/>
    <w:basedOn w:val="Normal"/>
    <w:link w:val="HeaderChar"/>
    <w:uiPriority w:val="99"/>
    <w:unhideWhenUsed/>
    <w:rsid w:val="00ED4336"/>
    <w:pPr>
      <w:tabs>
        <w:tab w:val="center" w:pos="4680"/>
        <w:tab w:val="right" w:pos="9360"/>
      </w:tabs>
    </w:pPr>
  </w:style>
  <w:style w:type="character" w:customStyle="1" w:styleId="HeaderChar">
    <w:name w:val="Header Char"/>
    <w:basedOn w:val="DefaultParagraphFont"/>
    <w:link w:val="Header"/>
    <w:uiPriority w:val="99"/>
    <w:rsid w:val="00ED4336"/>
    <w:rPr>
      <w:rFonts w:ascii="Arial" w:hAnsi="Arial" w:cs="Arial"/>
    </w:rPr>
  </w:style>
  <w:style w:type="character" w:customStyle="1" w:styleId="Heading4Char">
    <w:name w:val="Heading 4 Char"/>
    <w:basedOn w:val="DefaultParagraphFont"/>
    <w:link w:val="Heading4"/>
    <w:uiPriority w:val="9"/>
    <w:rsid w:val="00ED4336"/>
    <w:rPr>
      <w:rFonts w:ascii="Helvetica" w:eastAsiaTheme="minorHAnsi" w:hAnsi="Helvetica" w:cs="Helvetica"/>
      <w:iCs/>
      <w:color w:val="0A2A78"/>
      <w:spacing w:val="-2"/>
      <w:sz w:val="24"/>
      <w:szCs w:val="24"/>
    </w:rPr>
  </w:style>
  <w:style w:type="character" w:styleId="Hyperlink">
    <w:name w:val="Hyperlink"/>
    <w:basedOn w:val="DefaultParagraphFont"/>
    <w:uiPriority w:val="99"/>
    <w:unhideWhenUsed/>
    <w:rsid w:val="00ED4336"/>
    <w:rPr>
      <w:rFonts w:ascii="Helvetica" w:hAnsi="Helvetica" w:cs="Helvetica"/>
      <w:color w:val="0563C1" w:themeColor="hyperlink"/>
      <w:spacing w:val="-2"/>
      <w:sz w:val="24"/>
      <w:szCs w:val="24"/>
      <w:u w:val="none"/>
    </w:rPr>
  </w:style>
  <w:style w:type="numbering" w:customStyle="1" w:styleId="Style1">
    <w:name w:val="Style1"/>
    <w:uiPriority w:val="99"/>
    <w:rsid w:val="00ED4336"/>
    <w:pPr>
      <w:numPr>
        <w:numId w:val="6"/>
      </w:numPr>
    </w:pPr>
  </w:style>
  <w:style w:type="paragraph" w:customStyle="1" w:styleId="TableParagraph">
    <w:name w:val="Table Paragraph"/>
    <w:basedOn w:val="Normal"/>
    <w:uiPriority w:val="1"/>
    <w:qFormat/>
    <w:rsid w:val="00ED4336"/>
  </w:style>
  <w:style w:type="character" w:customStyle="1" w:styleId="UnresolvedMention1">
    <w:name w:val="Unresolved Mention1"/>
    <w:basedOn w:val="DefaultParagraphFont"/>
    <w:uiPriority w:val="99"/>
    <w:semiHidden/>
    <w:unhideWhenUsed/>
    <w:rsid w:val="00ED4336"/>
    <w:rPr>
      <w:color w:val="605E5C"/>
      <w:shd w:val="clear" w:color="auto" w:fill="E1DFDD"/>
    </w:rPr>
  </w:style>
  <w:style w:type="paragraph" w:customStyle="1" w:styleId="H3numberedfordirections">
    <w:name w:val="H3 numbered for directions"/>
    <w:basedOn w:val="Heading3"/>
    <w:next w:val="Normal"/>
    <w:qFormat/>
    <w:rsid w:val="00ED4336"/>
    <w:pPr>
      <w:numPr>
        <w:numId w:val="1"/>
      </w:numPr>
      <w:outlineLvl w:val="9"/>
    </w:pPr>
  </w:style>
  <w:style w:type="character" w:customStyle="1" w:styleId="small">
    <w:name w:val="small"/>
    <w:basedOn w:val="DefaultParagraphFont"/>
    <w:rsid w:val="00ED4336"/>
    <w:rPr>
      <w:rFonts w:cs="Times New Roman"/>
    </w:rPr>
  </w:style>
  <w:style w:type="character" w:customStyle="1" w:styleId="interviewPAPtexttrigger">
    <w:name w:val="interview PAP text trigger"/>
    <w:basedOn w:val="DefaultParagraphFont"/>
    <w:uiPriority w:val="1"/>
    <w:qFormat/>
    <w:rsid w:val="00ED4336"/>
    <w:rPr>
      <w:shd w:val="clear" w:color="auto" w:fill="009999"/>
    </w:rPr>
  </w:style>
  <w:style w:type="paragraph" w:customStyle="1" w:styleId="Listnumbered">
    <w:name w:val="List numbered"/>
    <w:basedOn w:val="Body"/>
    <w:qFormat/>
    <w:rsid w:val="004311E4"/>
  </w:style>
  <w:style w:type="paragraph" w:customStyle="1" w:styleId="Listnumberedunderbullet">
    <w:name w:val="List numbered under bullet"/>
    <w:basedOn w:val="Normal"/>
    <w:qFormat/>
    <w:rsid w:val="00ED4336"/>
    <w:pPr>
      <w:widowControl w:val="0"/>
      <w:numPr>
        <w:ilvl w:val="4"/>
        <w:numId w:val="4"/>
      </w:numPr>
      <w:autoSpaceDE w:val="0"/>
      <w:autoSpaceDN w:val="0"/>
      <w:spacing w:before="54" w:beforeAutospacing="0" w:after="120" w:afterAutospacing="0" w:line="276" w:lineRule="auto"/>
    </w:pPr>
    <w:rPr>
      <w:rFonts w:ascii="Helvetica" w:eastAsiaTheme="minorHAnsi" w:hAnsi="Helvetica" w:cs="Helvetica"/>
      <w:color w:val="202529"/>
      <w:spacing w:val="-2"/>
      <w:sz w:val="24"/>
      <w:szCs w:val="24"/>
    </w:rPr>
  </w:style>
  <w:style w:type="character" w:customStyle="1" w:styleId="NumChar">
    <w:name w:val="NumChar"/>
    <w:basedOn w:val="DefaultParagraphFont"/>
    <w:uiPriority w:val="1"/>
    <w:qFormat/>
    <w:rsid w:val="00ED4336"/>
    <w:rPr>
      <w:rFonts w:eastAsiaTheme="minorHAnsi"/>
    </w:rPr>
  </w:style>
  <w:style w:type="character" w:customStyle="1" w:styleId="UnresolvedMention2">
    <w:name w:val="Unresolved Mention2"/>
    <w:basedOn w:val="DefaultParagraphFont"/>
    <w:uiPriority w:val="99"/>
    <w:semiHidden/>
    <w:unhideWhenUsed/>
    <w:rsid w:val="00ED4336"/>
    <w:rPr>
      <w:color w:val="605E5C"/>
      <w:shd w:val="clear" w:color="auto" w:fill="E1DFDD"/>
    </w:rPr>
  </w:style>
  <w:style w:type="character" w:customStyle="1" w:styleId="convention">
    <w:name w:val="convention"/>
    <w:basedOn w:val="DefaultParagraphFont"/>
    <w:uiPriority w:val="1"/>
    <w:qFormat/>
    <w:rsid w:val="00ED4336"/>
    <w:rPr>
      <w:sz w:val="22"/>
      <w:szCs w:val="22"/>
      <w:shd w:val="clear" w:color="auto" w:fill="A6A6A6" w:themeFill="background1" w:themeFillShade="A6"/>
    </w:rPr>
  </w:style>
  <w:style w:type="paragraph" w:customStyle="1" w:styleId="StyleHeading1Hanging008">
    <w:name w:val="Style Heading 1 + Hanging:  0.08&quot;"/>
    <w:basedOn w:val="Heading1"/>
    <w:rsid w:val="00ED4336"/>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ED4336"/>
    <w:rPr>
      <w:color w:val="FF7C80"/>
      <w:shd w:val="clear" w:color="auto" w:fill="FFFFCC"/>
    </w:rPr>
  </w:style>
  <w:style w:type="character" w:styleId="Strong">
    <w:name w:val="Strong"/>
    <w:basedOn w:val="DefaultParagraphFont"/>
    <w:uiPriority w:val="22"/>
    <w:qFormat/>
    <w:rsid w:val="00ED4336"/>
    <w:rPr>
      <w:b/>
      <w:bCs/>
    </w:rPr>
  </w:style>
  <w:style w:type="character" w:styleId="FollowedHyperlink">
    <w:name w:val="FollowedHyperlink"/>
    <w:basedOn w:val="DefaultParagraphFont"/>
    <w:uiPriority w:val="99"/>
    <w:semiHidden/>
    <w:unhideWhenUsed/>
    <w:rsid w:val="00ED4336"/>
    <w:rPr>
      <w:color w:val="954F72" w:themeColor="followedHyperlink"/>
      <w:u w:val="single"/>
    </w:rPr>
  </w:style>
  <w:style w:type="character" w:customStyle="1" w:styleId="interviewclickformoreinfo-definition">
    <w:name w:val="interview click for more info - definition"/>
    <w:uiPriority w:val="1"/>
    <w:qFormat/>
    <w:rsid w:val="00ED4336"/>
    <w:rPr>
      <w:color w:val="00B050"/>
      <w:u w:val="dash" w:color="92D050"/>
    </w:rPr>
  </w:style>
  <w:style w:type="paragraph" w:styleId="NormalWeb">
    <w:name w:val="Normal (Web)"/>
    <w:basedOn w:val="Normal"/>
    <w:uiPriority w:val="99"/>
    <w:unhideWhenUsed/>
    <w:rsid w:val="00ED4336"/>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ED4336"/>
    <w:rPr>
      <w:color w:val="605E5C"/>
      <w:shd w:val="clear" w:color="auto" w:fill="E1DFDD"/>
    </w:rPr>
  </w:style>
  <w:style w:type="paragraph" w:styleId="Revision">
    <w:name w:val="Revision"/>
    <w:hidden/>
    <w:uiPriority w:val="99"/>
    <w:semiHidden/>
    <w:rsid w:val="005F40F8"/>
    <w:pPr>
      <w:spacing w:before="0" w:beforeAutospacing="0" w:after="0" w:afterAutospacing="0"/>
    </w:pPr>
    <w:rPr>
      <w:rFonts w:ascii="Arial" w:hAnsi="Arial" w:cs="Arial"/>
    </w:rPr>
  </w:style>
  <w:style w:type="paragraph" w:customStyle="1" w:styleId="one-indent">
    <w:name w:val="one-indent"/>
    <w:basedOn w:val="Normal"/>
    <w:rsid w:val="00ED4336"/>
    <w:pPr>
      <w:spacing w:before="100" w:after="100"/>
    </w:pPr>
    <w:rPr>
      <w:rFonts w:ascii="Times New Roman" w:eastAsia="Times New Roman" w:hAnsi="Times New Roman" w:cs="Times New Roman"/>
      <w:sz w:val="24"/>
      <w:szCs w:val="24"/>
    </w:rPr>
  </w:style>
  <w:style w:type="character" w:styleId="Emphasis">
    <w:name w:val="Emphasis"/>
    <w:basedOn w:val="DefaultParagraphFont"/>
    <w:uiPriority w:val="20"/>
    <w:qFormat/>
    <w:rsid w:val="00ED4336"/>
    <w:rPr>
      <w:i/>
      <w:iCs/>
    </w:rPr>
  </w:style>
  <w:style w:type="paragraph" w:customStyle="1" w:styleId="ListParagraphNumbered">
    <w:name w:val="List Paragraph Numbered"/>
    <w:basedOn w:val="Body"/>
    <w:qFormat/>
    <w:rsid w:val="003D6051"/>
    <w:pPr>
      <w:numPr>
        <w:numId w:val="5"/>
      </w:numPr>
      <w:spacing w:before="100" w:after="100"/>
      <w:ind w:left="403"/>
    </w:pPr>
    <w:rPr>
      <w:bCs/>
    </w:rPr>
  </w:style>
  <w:style w:type="paragraph" w:customStyle="1" w:styleId="Example">
    <w:name w:val="Example"/>
    <w:basedOn w:val="Normal"/>
    <w:next w:val="Normal"/>
    <w:qFormat/>
    <w:rsid w:val="00ED4336"/>
    <w:pPr>
      <w:widowControl w:val="0"/>
      <w:autoSpaceDE w:val="0"/>
      <w:autoSpaceDN w:val="0"/>
      <w:spacing w:before="54" w:after="120" w:line="276" w:lineRule="auto"/>
      <w:ind w:left="397"/>
    </w:pPr>
    <w:rPr>
      <w:rFonts w:ascii="Helvetica" w:eastAsiaTheme="minorHAnsi" w:hAnsi="Helvetica" w:cs="Helvetica"/>
      <w:color w:val="202529"/>
      <w:spacing w:val="-2"/>
      <w:sz w:val="24"/>
      <w:szCs w:val="24"/>
    </w:rPr>
  </w:style>
  <w:style w:type="paragraph" w:customStyle="1" w:styleId="ExampleorImportantblock">
    <w:name w:val="Example or Important block"/>
    <w:basedOn w:val="Body"/>
    <w:qFormat/>
    <w:rsid w:val="00ED4336"/>
    <w:pPr>
      <w:ind w:left="405"/>
    </w:pPr>
  </w:style>
  <w:style w:type="paragraph" w:styleId="HTMLPreformatted">
    <w:name w:val="HTML Preformatted"/>
    <w:basedOn w:val="Normal"/>
    <w:link w:val="HTMLPreformattedChar"/>
    <w:uiPriority w:val="99"/>
    <w:semiHidden/>
    <w:unhideWhenUsed/>
    <w:rsid w:val="00ED4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4336"/>
    <w:rPr>
      <w:rFonts w:ascii="Courier New" w:eastAsia="Times New Roman" w:hAnsi="Courier New" w:cs="Courier New"/>
      <w:sz w:val="20"/>
      <w:szCs w:val="20"/>
    </w:rPr>
  </w:style>
  <w:style w:type="paragraph" w:customStyle="1" w:styleId="interviewbuttons">
    <w:name w:val="interview buttons"/>
    <w:basedOn w:val="Normal"/>
    <w:qFormat/>
    <w:rsid w:val="00ED4336"/>
    <w:p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spacing w:after="0"/>
      <w:ind w:left="-58" w:right="-216"/>
    </w:pPr>
    <w:rPr>
      <w:sz w:val="21"/>
      <w:szCs w:val="21"/>
    </w:rPr>
  </w:style>
  <w:style w:type="character" w:customStyle="1" w:styleId="interviewconvention">
    <w:name w:val="interview convention"/>
    <w:basedOn w:val="DefaultParagraphFont"/>
    <w:uiPriority w:val="1"/>
    <w:qFormat/>
    <w:rsid w:val="00ED4336"/>
    <w:rPr>
      <w:sz w:val="22"/>
      <w:szCs w:val="22"/>
      <w:shd w:val="clear" w:color="auto" w:fill="A6A6A6" w:themeFill="background1" w:themeFillShade="A6"/>
    </w:rPr>
  </w:style>
  <w:style w:type="character" w:customStyle="1" w:styleId="interviewneedstobewritten">
    <w:name w:val="interview needs to be written"/>
    <w:basedOn w:val="DefaultParagraphFont"/>
    <w:uiPriority w:val="1"/>
    <w:qFormat/>
    <w:rsid w:val="00ED4336"/>
    <w:rPr>
      <w:shd w:val="clear" w:color="auto" w:fill="FFFF00"/>
    </w:rPr>
  </w:style>
  <w:style w:type="character" w:customStyle="1" w:styleId="interviewpdf">
    <w:name w:val="interview pdf"/>
    <w:basedOn w:val="DefaultParagraphFont"/>
    <w:uiPriority w:val="1"/>
    <w:qFormat/>
    <w:rsid w:val="00ED4336"/>
    <w:rPr>
      <w:sz w:val="21"/>
      <w:szCs w:val="21"/>
    </w:rPr>
  </w:style>
  <w:style w:type="paragraph" w:customStyle="1" w:styleId="interviewradiobuttons">
    <w:name w:val="interview radio buttons"/>
    <w:basedOn w:val="ListParagraph"/>
    <w:qFormat/>
    <w:rsid w:val="00ED4336"/>
    <w:pPr>
      <w:widowControl/>
      <w:numPr>
        <w:numId w:val="3"/>
      </w:numPr>
      <w:pBdr>
        <w:top w:val="single" w:sz="12" w:space="1" w:color="0070C0"/>
        <w:left w:val="single" w:sz="12" w:space="4" w:color="0070C0"/>
        <w:bottom w:val="single" w:sz="12" w:space="1" w:color="0070C0"/>
        <w:right w:val="single" w:sz="12" w:space="4" w:color="0070C0"/>
        <w:between w:val="single" w:sz="12" w:space="1" w:color="0070C0"/>
        <w:bar w:val="single" w:sz="12" w:color="0070C0"/>
      </w:pBdr>
      <w:shd w:val="clear" w:color="auto" w:fill="FFFFFF"/>
      <w:autoSpaceDE/>
      <w:autoSpaceDN/>
      <w:spacing w:before="-1" w:beforeAutospacing="1" w:after="480" w:afterAutospacing="1" w:line="240" w:lineRule="auto"/>
      <w:ind w:right="-220"/>
      <w:contextualSpacing/>
    </w:pPr>
    <w:rPr>
      <w:rFonts w:ascii="Arial" w:eastAsia="Arial" w:hAnsi="Arial" w:cs="Arial"/>
      <w:sz w:val="21"/>
      <w:szCs w:val="21"/>
    </w:rPr>
  </w:style>
  <w:style w:type="character" w:customStyle="1" w:styleId="interviewtemplatetrigger">
    <w:name w:val="interview template trigger"/>
    <w:basedOn w:val="DefaultParagraphFont"/>
    <w:uiPriority w:val="1"/>
    <w:qFormat/>
    <w:rsid w:val="00ED4336"/>
  </w:style>
  <w:style w:type="paragraph" w:customStyle="1" w:styleId="ListPlevel2">
    <w:name w:val="List P level 2"/>
    <w:basedOn w:val="ListParagraph"/>
    <w:qFormat/>
    <w:rsid w:val="00F2172D"/>
    <w:pPr>
      <w:numPr>
        <w:ilvl w:val="1"/>
      </w:numPr>
      <w:ind w:left="765"/>
    </w:pPr>
  </w:style>
  <w:style w:type="paragraph" w:customStyle="1" w:styleId="ListPlevel3">
    <w:name w:val="List P level 3"/>
    <w:basedOn w:val="ListPlevel2"/>
    <w:qFormat/>
    <w:rsid w:val="00B611A4"/>
    <w:pPr>
      <w:numPr>
        <w:ilvl w:val="2"/>
      </w:numPr>
      <w:ind w:left="1125"/>
    </w:pPr>
  </w:style>
  <w:style w:type="paragraph" w:customStyle="1" w:styleId="MLRIAdvocacyguideforPDFPart">
    <w:name w:val="MLRI Advocacy guide for PDF Part"/>
    <w:basedOn w:val="Normal"/>
    <w:qFormat/>
    <w:rsid w:val="00ED4336"/>
    <w:pPr>
      <w:spacing w:before="480" w:after="80" w:line="320" w:lineRule="exact"/>
      <w:ind w:left="187"/>
    </w:pPr>
    <w:rPr>
      <w:rFonts w:ascii="Bookman Old Style" w:hAnsi="Bookman Old Style"/>
      <w:color w:val="808080"/>
      <w:szCs w:val="28"/>
    </w:rPr>
  </w:style>
  <w:style w:type="table" w:customStyle="1" w:styleId="TableGrid1">
    <w:name w:val="Table Grid1"/>
    <w:basedOn w:val="TableNormal"/>
    <w:next w:val="TableGrid"/>
    <w:uiPriority w:val="39"/>
    <w:rsid w:val="00ED4336"/>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31">
    <w:name w:val="Unresolved Mention31"/>
    <w:basedOn w:val="DefaultParagraphFont"/>
    <w:uiPriority w:val="99"/>
    <w:semiHidden/>
    <w:unhideWhenUsed/>
    <w:rsid w:val="00ED4336"/>
    <w:rPr>
      <w:color w:val="605E5C"/>
      <w:shd w:val="clear" w:color="auto" w:fill="E1DFDD"/>
    </w:rPr>
  </w:style>
  <w:style w:type="character" w:customStyle="1" w:styleId="UnresolvedMention4">
    <w:name w:val="Unresolved Mention4"/>
    <w:basedOn w:val="DefaultParagraphFont"/>
    <w:uiPriority w:val="99"/>
    <w:semiHidden/>
    <w:unhideWhenUsed/>
    <w:rsid w:val="00ED4336"/>
    <w:rPr>
      <w:color w:val="605E5C"/>
      <w:shd w:val="clear" w:color="auto" w:fill="E1DFDD"/>
    </w:rPr>
  </w:style>
  <w:style w:type="character" w:customStyle="1" w:styleId="UnresolvedMention5">
    <w:name w:val="Unresolved Mention5"/>
    <w:basedOn w:val="DefaultParagraphFont"/>
    <w:uiPriority w:val="99"/>
    <w:semiHidden/>
    <w:unhideWhenUsed/>
    <w:rsid w:val="00ED4336"/>
    <w:rPr>
      <w:color w:val="605E5C"/>
      <w:shd w:val="clear" w:color="auto" w:fill="E1DFDD"/>
    </w:rPr>
  </w:style>
  <w:style w:type="character" w:customStyle="1" w:styleId="UnresolvedMention6">
    <w:name w:val="Unresolved Mention6"/>
    <w:basedOn w:val="DefaultParagraphFont"/>
    <w:uiPriority w:val="99"/>
    <w:semiHidden/>
    <w:unhideWhenUsed/>
    <w:rsid w:val="00ED4336"/>
    <w:rPr>
      <w:color w:val="605E5C"/>
      <w:shd w:val="clear" w:color="auto" w:fill="E1DFDD"/>
    </w:rPr>
  </w:style>
  <w:style w:type="paragraph" w:customStyle="1" w:styleId="ListParagraphNumberedBold">
    <w:name w:val="List Paragraph Numbered (Bold)"/>
    <w:basedOn w:val="Body"/>
    <w:qFormat/>
    <w:rsid w:val="00175EC3"/>
    <w:pPr>
      <w:numPr>
        <w:numId w:val="17"/>
      </w:numPr>
      <w:spacing w:before="100" w:after="100"/>
      <w:ind w:left="403"/>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859">
      <w:bodyDiv w:val="1"/>
      <w:marLeft w:val="0"/>
      <w:marRight w:val="0"/>
      <w:marTop w:val="0"/>
      <w:marBottom w:val="0"/>
      <w:divBdr>
        <w:top w:val="none" w:sz="0" w:space="0" w:color="auto"/>
        <w:left w:val="none" w:sz="0" w:space="0" w:color="auto"/>
        <w:bottom w:val="none" w:sz="0" w:space="0" w:color="auto"/>
        <w:right w:val="none" w:sz="0" w:space="0" w:color="auto"/>
      </w:divBdr>
    </w:div>
    <w:div w:id="747927089">
      <w:bodyDiv w:val="1"/>
      <w:marLeft w:val="0"/>
      <w:marRight w:val="0"/>
      <w:marTop w:val="0"/>
      <w:marBottom w:val="0"/>
      <w:divBdr>
        <w:top w:val="none" w:sz="0" w:space="0" w:color="auto"/>
        <w:left w:val="none" w:sz="0" w:space="0" w:color="auto"/>
        <w:bottom w:val="none" w:sz="0" w:space="0" w:color="auto"/>
        <w:right w:val="none" w:sz="0" w:space="0" w:color="auto"/>
      </w:divBdr>
      <w:divsChild>
        <w:div w:id="372997297">
          <w:marLeft w:val="0"/>
          <w:marRight w:val="0"/>
          <w:marTop w:val="0"/>
          <w:marBottom w:val="0"/>
          <w:divBdr>
            <w:top w:val="none" w:sz="0" w:space="0" w:color="auto"/>
            <w:left w:val="none" w:sz="0" w:space="0" w:color="auto"/>
            <w:bottom w:val="none" w:sz="0" w:space="0" w:color="auto"/>
            <w:right w:val="none" w:sz="0" w:space="0" w:color="auto"/>
          </w:divBdr>
        </w:div>
      </w:divsChild>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7314">
      <w:bodyDiv w:val="1"/>
      <w:marLeft w:val="0"/>
      <w:marRight w:val="0"/>
      <w:marTop w:val="0"/>
      <w:marBottom w:val="0"/>
      <w:divBdr>
        <w:top w:val="none" w:sz="0" w:space="0" w:color="auto"/>
        <w:left w:val="none" w:sz="0" w:space="0" w:color="auto"/>
        <w:bottom w:val="none" w:sz="0" w:space="0" w:color="auto"/>
        <w:right w:val="none" w:sz="0" w:space="0" w:color="auto"/>
      </w:divBdr>
      <w:divsChild>
        <w:div w:id="1083337447">
          <w:marLeft w:val="0"/>
          <w:marRight w:val="0"/>
          <w:marTop w:val="0"/>
          <w:marBottom w:val="0"/>
          <w:divBdr>
            <w:top w:val="none" w:sz="0" w:space="0" w:color="auto"/>
            <w:left w:val="none" w:sz="0" w:space="0" w:color="auto"/>
            <w:bottom w:val="none" w:sz="0" w:space="0" w:color="auto"/>
            <w:right w:val="none" w:sz="0" w:space="0" w:color="auto"/>
          </w:divBdr>
        </w:div>
      </w:divsChild>
    </w:div>
    <w:div w:id="1457140195">
      <w:bodyDiv w:val="1"/>
      <w:marLeft w:val="0"/>
      <w:marRight w:val="0"/>
      <w:marTop w:val="0"/>
      <w:marBottom w:val="0"/>
      <w:divBdr>
        <w:top w:val="none" w:sz="0" w:space="0" w:color="auto"/>
        <w:left w:val="none" w:sz="0" w:space="0" w:color="auto"/>
        <w:bottom w:val="none" w:sz="0" w:space="0" w:color="auto"/>
        <w:right w:val="none" w:sz="0" w:space="0" w:color="auto"/>
      </w:divBdr>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639411545">
      <w:bodyDiv w:val="1"/>
      <w:marLeft w:val="0"/>
      <w:marRight w:val="0"/>
      <w:marTop w:val="0"/>
      <w:marBottom w:val="0"/>
      <w:divBdr>
        <w:top w:val="none" w:sz="0" w:space="0" w:color="auto"/>
        <w:left w:val="none" w:sz="0" w:space="0" w:color="auto"/>
        <w:bottom w:val="none" w:sz="0" w:space="0" w:color="auto"/>
        <w:right w:val="none" w:sz="0" w:space="0" w:color="auto"/>
      </w:divBdr>
      <w:divsChild>
        <w:div w:id="624700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public.courts.alaska.gov/web/forms/docs/dr-343.pdf" TargetMode="External"/><Relationship Id="rId21" Type="http://schemas.openxmlformats.org/officeDocument/2006/relationships/hyperlink" Target="https://childsupport.alaska.gov/child-support-services/information/faqs/modifications-faq" TargetMode="External"/><Relationship Id="rId42" Type="http://schemas.openxmlformats.org/officeDocument/2006/relationships/hyperlink" Target="https://courts.alaska.gov/shc/family/docs/shc-1063n.pdf" TargetMode="External"/><Relationship Id="rId63" Type="http://schemas.openxmlformats.org/officeDocument/2006/relationships/hyperlink" Target="https://courts.alaska.gov/shc/family/docs/shc-1302n.pdf" TargetMode="External"/><Relationship Id="rId84" Type="http://schemas.openxmlformats.org/officeDocument/2006/relationships/hyperlink" Target="https://courts.alaska.gov/shc/family/docs/shc-1548.doc" TargetMode="External"/><Relationship Id="rId138" Type="http://schemas.openxmlformats.org/officeDocument/2006/relationships/hyperlink" Target="https://courts.alaska.gov/shc/family/glossary.htm" TargetMode="External"/><Relationship Id="rId159" Type="http://schemas.openxmlformats.org/officeDocument/2006/relationships/hyperlink" Target="https://courts.alaska.gov/shc/family/collectionsfaq.htm" TargetMode="External"/><Relationship Id="rId170" Type="http://schemas.openxmlformats.org/officeDocument/2006/relationships/hyperlink" Target="https://courts.alaska.gov/shc/family/docs/shc-1535n.pdf" TargetMode="External"/><Relationship Id="rId191" Type="http://schemas.openxmlformats.org/officeDocument/2006/relationships/hyperlink" Target="https://youtube.com/watch?v=egoBeRFB_Uw" TargetMode="External"/><Relationship Id="rId205" Type="http://schemas.openxmlformats.org/officeDocument/2006/relationships/fontTable" Target="fontTable.xml"/><Relationship Id="rId16" Type="http://schemas.openxmlformats.org/officeDocument/2006/relationships/hyperlink" Target="https://childsupport.alaska.gov/child-support-services" TargetMode="External"/><Relationship Id="rId107" Type="http://schemas.openxmlformats.org/officeDocument/2006/relationships/hyperlink" Target="https://childsupport.alaska.gov/child-support-services/information/faqs/child-support-enforcement-services-faq" TargetMode="External"/><Relationship Id="rId11" Type="http://schemas.openxmlformats.org/officeDocument/2006/relationships/hyperlink" Target="https://courts.alaska.gov/shc/family/shcmodify.htm" TargetMode="External"/><Relationship Id="rId32" Type="http://schemas.openxmlformats.org/officeDocument/2006/relationships/hyperlink" Target="https://childsupport.alaska.gov/child-support-services/information/faqs/modifications-faq" TargetMode="External"/><Relationship Id="rId37" Type="http://schemas.openxmlformats.org/officeDocument/2006/relationships/hyperlink" Target="https://courts.alaska.gov/shc/family/docs/shc-1320n.pdf" TargetMode="External"/><Relationship Id="rId53" Type="http://schemas.openxmlformats.org/officeDocument/2006/relationships/hyperlink" Target="https://courts.alaska.gov/shc/appeals/appealsresources.htm" TargetMode="External"/><Relationship Id="rId58" Type="http://schemas.openxmlformats.org/officeDocument/2006/relationships/hyperlink" Target="https://courts.alaska.gov/rules/docs/civ.pdf" TargetMode="External"/><Relationship Id="rId74" Type="http://schemas.openxmlformats.org/officeDocument/2006/relationships/hyperlink" Target="https://courts.alaska.gov/shc/family/docs/shc-dr305f-sample.pdf" TargetMode="External"/><Relationship Id="rId79" Type="http://schemas.openxmlformats.org/officeDocument/2006/relationships/hyperlink" Target="https://public.courts.alaska.gov/web/forms/docs/dr-307.pdf" TargetMode="External"/><Relationship Id="rId102" Type="http://schemas.openxmlformats.org/officeDocument/2006/relationships/hyperlink" Target="https://www.acf.hhs.gov/css/parents/find-local-child-support-office" TargetMode="External"/><Relationship Id="rId123" Type="http://schemas.openxmlformats.org/officeDocument/2006/relationships/hyperlink" Target="https://public.courts.alaska.gov/web/forms/docs/dr-347.pdf" TargetMode="External"/><Relationship Id="rId128" Type="http://schemas.openxmlformats.org/officeDocument/2006/relationships/hyperlink" Target="https://public.courts.alaska.gov/web/forms/docs/dr-342.pdf" TargetMode="External"/><Relationship Id="rId144" Type="http://schemas.openxmlformats.org/officeDocument/2006/relationships/hyperlink" Target="https://courts.alaska.gov/shc/family/docs/shc-1302n.pdf" TargetMode="External"/><Relationship Id="rId149" Type="http://schemas.openxmlformats.org/officeDocument/2006/relationships/hyperlink" Target="https://courts.alaska.gov/shc/family/docs/shc-1530.doc" TargetMode="External"/><Relationship Id="rId5" Type="http://schemas.openxmlformats.org/officeDocument/2006/relationships/webSettings" Target="webSettings.xml"/><Relationship Id="rId90" Type="http://schemas.openxmlformats.org/officeDocument/2006/relationships/hyperlink" Target="http://courts.alaska.gov/shc/family/docs/shc-1630n.pdf" TargetMode="External"/><Relationship Id="rId95" Type="http://schemas.openxmlformats.org/officeDocument/2006/relationships/hyperlink" Target="https://courts.alaska.gov/shc/family/docs/shc-1302.doc" TargetMode="External"/><Relationship Id="rId160" Type="http://schemas.openxmlformats.org/officeDocument/2006/relationships/hyperlink" Target="https://courts.alaska.gov/shc/family/docs/shc-1540.doc" TargetMode="External"/><Relationship Id="rId165" Type="http://schemas.openxmlformats.org/officeDocument/2006/relationships/hyperlink" Target="https://courts.alaska.gov/shc/family/docs/shc-1630n.pdf" TargetMode="External"/><Relationship Id="rId181" Type="http://schemas.openxmlformats.org/officeDocument/2006/relationships/hyperlink" Target="https://courts.alaska.gov/courtdir/efiling.htm" TargetMode="External"/><Relationship Id="rId186" Type="http://schemas.openxmlformats.org/officeDocument/2006/relationships/hyperlink" Target="https://public.courts.alaska.gov/web/forms/docs/tf-920.pdf" TargetMode="External"/><Relationship Id="rId22" Type="http://schemas.openxmlformats.org/officeDocument/2006/relationships/hyperlink" Target="https://childsupport.alaska.gov/docs/childsupportserviceslibraries/brochures/04-6204-red-mod-rev-02-2022.pdf" TargetMode="External"/><Relationship Id="rId27" Type="http://schemas.openxmlformats.org/officeDocument/2006/relationships/hyperlink" Target="https://courts.alaska.gov/shc/family/shcmodify.htm" TargetMode="External"/><Relationship Id="rId43" Type="http://schemas.openxmlformats.org/officeDocument/2006/relationships/hyperlink" Target="https://public.courts.alaska.gov/web/forms/docs/tf-835.pdf" TargetMode="External"/><Relationship Id="rId48" Type="http://schemas.openxmlformats.org/officeDocument/2006/relationships/hyperlink" Target="https://courts.alaska.gov/shc/family/docs/shc-1310n.pdf" TargetMode="External"/><Relationship Id="rId64" Type="http://schemas.openxmlformats.org/officeDocument/2006/relationships/hyperlink" Target="https://courts.alaska.gov/shc/family/docs/shc-1545.doc" TargetMode="External"/><Relationship Id="rId69" Type="http://schemas.openxmlformats.org/officeDocument/2006/relationships/hyperlink" Target="https://courts.alaska.gov/rules/docs/civ.pdf" TargetMode="External"/><Relationship Id="rId113" Type="http://schemas.openxmlformats.org/officeDocument/2006/relationships/hyperlink" Target="https://public.courts.alaska.gov/web/forms/docs/dr-342.pdf" TargetMode="External"/><Relationship Id="rId118" Type="http://schemas.openxmlformats.org/officeDocument/2006/relationships/hyperlink" Target="https://public.courts.alaska.gov/web/forms/docs/dr-344.pdf" TargetMode="External"/><Relationship Id="rId134" Type="http://schemas.openxmlformats.org/officeDocument/2006/relationships/hyperlink" Target="https://public.courts.alaska.gov/web/forms/docs/dr-345.pdf" TargetMode="External"/><Relationship Id="rId139" Type="http://schemas.openxmlformats.org/officeDocument/2006/relationships/hyperlink" Target="https://courts.alaska.gov/shc/family/glossary.htm" TargetMode="External"/><Relationship Id="rId80" Type="http://schemas.openxmlformats.org/officeDocument/2006/relationships/hyperlink" Target="https://courts.alaska.gov/shc/family/shcforms.htm" TargetMode="External"/><Relationship Id="rId85" Type="http://schemas.openxmlformats.org/officeDocument/2006/relationships/hyperlink" Target="https://courts.alaska.gov/shc/family/docs/shc-1548n.pdf" TargetMode="External"/><Relationship Id="rId150" Type="http://schemas.openxmlformats.org/officeDocument/2006/relationships/hyperlink" Target="https://courts.alaska.gov/shc/family/docs/shc-1530n.pdf" TargetMode="External"/><Relationship Id="rId155" Type="http://schemas.openxmlformats.org/officeDocument/2006/relationships/hyperlink" Target="https://courts.alaska.gov/shc/family/docs/shc-1630.doc" TargetMode="External"/><Relationship Id="rId171" Type="http://schemas.openxmlformats.org/officeDocument/2006/relationships/hyperlink" Target="https://courts.alaska.gov/shc/family/docs/shc-1536.doc" TargetMode="External"/><Relationship Id="rId176" Type="http://schemas.openxmlformats.org/officeDocument/2006/relationships/comments" Target="comments.xml"/><Relationship Id="rId192" Type="http://schemas.openxmlformats.org/officeDocument/2006/relationships/hyperlink" Target="https://youtu.be/YQvG7GEGeoo" TargetMode="External"/><Relationship Id="rId197" Type="http://schemas.openxmlformats.org/officeDocument/2006/relationships/hyperlink" Target="https://courts.alaska.gov/shc/appeals/appeals.htm" TargetMode="External"/><Relationship Id="rId206" Type="http://schemas.microsoft.com/office/2011/relationships/people" Target="people.xml"/><Relationship Id="rId201" Type="http://schemas.openxmlformats.org/officeDocument/2006/relationships/hyperlink" Target="https://courts.alaska.gov/shc/family" TargetMode="External"/><Relationship Id="rId12" Type="http://schemas.openxmlformats.org/officeDocument/2006/relationships/hyperlink" Target="https://childsupport.alaska.gov/child-support-services/contact-us" TargetMode="External"/><Relationship Id="rId17" Type="http://schemas.openxmlformats.org/officeDocument/2006/relationships/hyperlink" Target="https://courts.alaska.gov/courtdir/index.htm" TargetMode="External"/><Relationship Id="rId33" Type="http://schemas.openxmlformats.org/officeDocument/2006/relationships/hyperlink" Target="https://courts.alaska.gov/shc/family/docs/shc-dr305f-sample.pdf" TargetMode="External"/><Relationship Id="rId38" Type="http://schemas.openxmlformats.org/officeDocument/2006/relationships/hyperlink" Target="https://public.courts.alaska.gov/web/forms/docs/dr-301.pdf" TargetMode="External"/><Relationship Id="rId59" Type="http://schemas.openxmlformats.org/officeDocument/2006/relationships/hyperlink" Target="https://courts.alaska.gov/shc/family/docs/shc-1545.doc" TargetMode="External"/><Relationship Id="rId103" Type="http://schemas.openxmlformats.org/officeDocument/2006/relationships/hyperlink" Target="https://courts.alaska.gov/shc/shclawyer.htm" TargetMode="External"/><Relationship Id="rId108" Type="http://schemas.openxmlformats.org/officeDocument/2006/relationships/hyperlink" Target="https://www.acf.hhs.gov/css/parents/find-local-child-support-office" TargetMode="External"/><Relationship Id="rId124" Type="http://schemas.openxmlformats.org/officeDocument/2006/relationships/hyperlink" Target="https://public.courts.alaska.gov/web/forms/docs/civ-125s.pdf" TargetMode="External"/><Relationship Id="rId129" Type="http://schemas.openxmlformats.org/officeDocument/2006/relationships/hyperlink" Target="https://public.courts.alaska.gov/web/forms/docs/dr-343.pdf" TargetMode="External"/><Relationship Id="rId54" Type="http://schemas.openxmlformats.org/officeDocument/2006/relationships/hyperlink" Target="https://courts.alaska.gov/shc/appeals/docs/SHS_AP_130.doc"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s://public.courts.alaska.gov/web/forms/docs/dr-306.pdf" TargetMode="External"/><Relationship Id="rId91" Type="http://schemas.openxmlformats.org/officeDocument/2006/relationships/hyperlink" Target="https://www.youtube.com/watch?v=2irmxT0_0EA" TargetMode="External"/><Relationship Id="rId96" Type="http://schemas.openxmlformats.org/officeDocument/2006/relationships/hyperlink" Target="https://courts.alaska.gov/shc/family/docs/shc-1302n.pdf" TargetMode="External"/><Relationship Id="rId140" Type="http://schemas.openxmlformats.org/officeDocument/2006/relationships/hyperlink" Target="https://public.courts.alaska.gov/web/forms/docs/tf-835.pdf" TargetMode="External"/><Relationship Id="rId145" Type="http://schemas.openxmlformats.org/officeDocument/2006/relationships/hyperlink" Target="https://courts.alaska.gov/shc/family/docs/shc-1630.doc" TargetMode="External"/><Relationship Id="rId161" Type="http://schemas.openxmlformats.org/officeDocument/2006/relationships/hyperlink" Target="https://courts.alaska.gov/shc/family/docs/shc-1540n.pdf" TargetMode="External"/><Relationship Id="rId166" Type="http://schemas.openxmlformats.org/officeDocument/2006/relationships/hyperlink" Target="https://public.courts.alaska.gov/web/forms/docs/tf-835.pdf" TargetMode="External"/><Relationship Id="rId182" Type="http://schemas.openxmlformats.org/officeDocument/2006/relationships/hyperlink" Target="https://courts.alaska.gov/shc/family/selfhelp.htm" TargetMode="External"/><Relationship Id="rId187" Type="http://schemas.openxmlformats.org/officeDocument/2006/relationships/hyperlink" Target="https://public.courts.alaska.gov/web/forms/docs/tf-920.pdf"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hildsupport.alaska.gov/child-support-services/information/faqs/child-support-enforcement-services-faq" TargetMode="External"/><Relationship Id="rId28" Type="http://schemas.openxmlformats.org/officeDocument/2006/relationships/hyperlink" Target="https://courts.alaska.gov/shc/family/shcenforce.htm" TargetMode="External"/><Relationship Id="rId49" Type="http://schemas.openxmlformats.org/officeDocument/2006/relationships/hyperlink" Target="https://courts.alaska.gov/shc/family/docs/shc-1320.doc" TargetMode="External"/><Relationship Id="rId114" Type="http://schemas.openxmlformats.org/officeDocument/2006/relationships/hyperlink" Target="https://public.courts.alaska.gov/web/forms/docs/dr-342.pdf" TargetMode="External"/><Relationship Id="rId119" Type="http://schemas.openxmlformats.org/officeDocument/2006/relationships/hyperlink" Target="https://public.courts.alaska.gov/web/forms/docs/dr-344.pdf" TargetMode="External"/><Relationship Id="rId44" Type="http://schemas.openxmlformats.org/officeDocument/2006/relationships/hyperlink" Target="https://public.courts.alaska.gov/web/forms/docs/dr-306.pdf" TargetMode="External"/><Relationship Id="rId60" Type="http://schemas.openxmlformats.org/officeDocument/2006/relationships/hyperlink" Target="https://courts.alaska.gov/shc/family/docs/shc-1545n.pdf" TargetMode="External"/><Relationship Id="rId65" Type="http://schemas.openxmlformats.org/officeDocument/2006/relationships/hyperlink" Target="https://courts.alaska.gov/shc/family/docs/shc-1545n.pdf" TargetMode="External"/><Relationship Id="rId81" Type="http://schemas.openxmlformats.org/officeDocument/2006/relationships/hyperlink" Target="https://public.courts.alaska.gov/web/forms/docs/tf-835.pdf" TargetMode="External"/><Relationship Id="rId86" Type="http://schemas.openxmlformats.org/officeDocument/2006/relationships/hyperlink" Target="https://public.courts.alaska.gov/web/forms/docs/tf-835.pdf" TargetMode="External"/><Relationship Id="rId130" Type="http://schemas.openxmlformats.org/officeDocument/2006/relationships/hyperlink" Target="https://public.courts.alaska.gov/web/forms/docs/dr-343.pdf" TargetMode="External"/><Relationship Id="rId135" Type="http://schemas.openxmlformats.org/officeDocument/2006/relationships/hyperlink" Target="https://public.courts.alaska.gov/web/forms/docs/dr-347.pdf" TargetMode="External"/><Relationship Id="rId151" Type="http://schemas.openxmlformats.org/officeDocument/2006/relationships/hyperlink" Target="https://courts.alaska.gov/shc/family/docs/shc-1535.doc" TargetMode="External"/><Relationship Id="rId156" Type="http://schemas.openxmlformats.org/officeDocument/2006/relationships/hyperlink" Target="https://courts.alaska.gov/shc/family/docs/shc-1630n.pdf" TargetMode="External"/><Relationship Id="rId177" Type="http://schemas.microsoft.com/office/2011/relationships/commentsExtended" Target="commentsExtended.xml"/><Relationship Id="rId198" Type="http://schemas.openxmlformats.org/officeDocument/2006/relationships/hyperlink" Target="https://courts.alaska.gov/shc/family/after-judgment.htm" TargetMode="External"/><Relationship Id="rId172" Type="http://schemas.openxmlformats.org/officeDocument/2006/relationships/hyperlink" Target="https://courts.alaska.gov/shc/family/docs/shc-1536n.pdf" TargetMode="External"/><Relationship Id="rId193" Type="http://schemas.openxmlformats.org/officeDocument/2006/relationships/hyperlink" Target="https://courts.alaska.gov/shc/family/motions.htm" TargetMode="External"/><Relationship Id="rId202" Type="http://schemas.openxmlformats.org/officeDocument/2006/relationships/hyperlink" Target="https://legalnav.org/resource/alaska-free-legal-answers/" TargetMode="External"/><Relationship Id="rId207" Type="http://schemas.openxmlformats.org/officeDocument/2006/relationships/theme" Target="theme/theme1.xml"/><Relationship Id="rId13" Type="http://schemas.openxmlformats.org/officeDocument/2006/relationships/hyperlink" Target="https://childsupport.alaska.gov/child-support-services/information/faqs/modifications-faq" TargetMode="External"/><Relationship Id="rId18" Type="http://schemas.openxmlformats.org/officeDocument/2006/relationships/hyperlink" Target="https://records.courts.alaska.gov/eaccess/home.page.2" TargetMode="External"/><Relationship Id="rId39" Type="http://schemas.openxmlformats.org/officeDocument/2006/relationships/hyperlink" Target="https://public.courts.alaska.gov/web/forms/docs/dr-305.pdf" TargetMode="External"/><Relationship Id="rId109" Type="http://schemas.openxmlformats.org/officeDocument/2006/relationships/hyperlink" Target="https://childsupport.alaska.gov/child-support-services/contact-us" TargetMode="External"/><Relationship Id="rId34" Type="http://schemas.openxmlformats.org/officeDocument/2006/relationships/hyperlink" Target="https://courts.alaska.gov/shc/family/docs/shc-1310.doc" TargetMode="External"/><Relationship Id="rId50" Type="http://schemas.openxmlformats.org/officeDocument/2006/relationships/hyperlink" Target="https://courts.alaska.gov/shc/family/docs/shc-1320n.pdf" TargetMode="External"/><Relationship Id="rId55" Type="http://schemas.openxmlformats.org/officeDocument/2006/relationships/hyperlink" Target="https://courts.alaska.gov/shc/appeals/index.htm" TargetMode="External"/><Relationship Id="rId76" Type="http://schemas.openxmlformats.org/officeDocument/2006/relationships/hyperlink" Target="https://public.courts.alaska.gov/web/forms/docs/dr-308.pdf" TargetMode="External"/><Relationship Id="rId97" Type="http://schemas.openxmlformats.org/officeDocument/2006/relationships/hyperlink" Target="http://courts.alaska.gov/shc/family/docs/shc-1630.doc" TargetMode="External"/><Relationship Id="rId104" Type="http://schemas.openxmlformats.org/officeDocument/2006/relationships/hyperlink" Target="https://childsupport.alaska.gov/child-support-services/contact-us" TargetMode="External"/><Relationship Id="rId120" Type="http://schemas.openxmlformats.org/officeDocument/2006/relationships/hyperlink" Target="https://public.courts.alaska.gov/web/forms/docs/dr-345.pdf" TargetMode="External"/><Relationship Id="rId125" Type="http://schemas.openxmlformats.org/officeDocument/2006/relationships/hyperlink" Target="https://public.courts.alaska.gov/web/forms/docs/civ-106.pdf" TargetMode="External"/><Relationship Id="rId141" Type="http://schemas.openxmlformats.org/officeDocument/2006/relationships/hyperlink" Target="https://courts.alaska.gov/shc/family/docs/shc-1540.doc" TargetMode="External"/><Relationship Id="rId146" Type="http://schemas.openxmlformats.org/officeDocument/2006/relationships/hyperlink" Target="https://courts.alaska.gov/shc/family/docs/shc-1630n.pdf" TargetMode="External"/><Relationship Id="rId167" Type="http://schemas.openxmlformats.org/officeDocument/2006/relationships/hyperlink" Target="https://courts.alaska.gov/shc/family/docs/shc-1530.doc" TargetMode="External"/><Relationship Id="rId188" Type="http://schemas.openxmlformats.org/officeDocument/2006/relationships/hyperlink" Target="https://courts.alaska.gov/efile/index.htm" TargetMode="External"/><Relationship Id="rId7" Type="http://schemas.openxmlformats.org/officeDocument/2006/relationships/endnotes" Target="endnotes.xml"/><Relationship Id="rId71" Type="http://schemas.openxmlformats.org/officeDocument/2006/relationships/hyperlink" Target="https://courts.alaska.gov/shc/family/docs/shc-dr305f-sample.pdf" TargetMode="External"/><Relationship Id="rId92" Type="http://schemas.openxmlformats.org/officeDocument/2006/relationships/hyperlink" Target="https://courts.alaska.gov/shc/family/docs/shc-1548.doc" TargetMode="External"/><Relationship Id="rId162" Type="http://schemas.openxmlformats.org/officeDocument/2006/relationships/hyperlink" Target="https://courts.alaska.gov/shc/family/docs/shc-1302.doc" TargetMode="External"/><Relationship Id="rId183" Type="http://schemas.openxmlformats.org/officeDocument/2006/relationships/hyperlink" Target="https://public.courts.alaska.gov/web/forms/docs/tf-920.pdf" TargetMode="External"/><Relationship Id="rId2" Type="http://schemas.openxmlformats.org/officeDocument/2006/relationships/numbering" Target="numbering.xml"/><Relationship Id="rId29" Type="http://schemas.openxmlformats.org/officeDocument/2006/relationships/hyperlink" Target="https://childsupport.alaska.gov/child-support-services/contact-us" TargetMode="External"/><Relationship Id="rId24" Type="http://schemas.openxmlformats.org/officeDocument/2006/relationships/hyperlink" Target="https://childsupport.alaska.gov/child-support-services/information/faqs/modifications-faq" TargetMode="External"/><Relationship Id="rId40" Type="http://schemas.openxmlformats.org/officeDocument/2006/relationships/hyperlink" Target="https://public.courts.alaska.gov/web/forms/docs/dr-150.pdf" TargetMode="External"/><Relationship Id="rId45" Type="http://schemas.openxmlformats.org/officeDocument/2006/relationships/hyperlink" Target="https://public.courts.alaska.gov/web/forms/docs/dr-308.pdf" TargetMode="External"/><Relationship Id="rId66" Type="http://schemas.openxmlformats.org/officeDocument/2006/relationships/hyperlink" Target="https://public.courts.alaska.gov/web/forms/docs/tf-835.pdf" TargetMode="External"/><Relationship Id="rId87" Type="http://schemas.openxmlformats.org/officeDocument/2006/relationships/hyperlink" Target="https://courts.alaska.gov/shc/family/docs/shc-1302.doc" TargetMode="External"/><Relationship Id="rId110" Type="http://schemas.openxmlformats.org/officeDocument/2006/relationships/hyperlink" Target="https://childsupport.alaska.gov/child-support-services/information/faqs/child-support-enforcement-services-faq" TargetMode="External"/><Relationship Id="rId115" Type="http://schemas.openxmlformats.org/officeDocument/2006/relationships/hyperlink" Target="https://public.courts.alaska.gov/web/forms/docs/tf-835.pdf" TargetMode="External"/><Relationship Id="rId131" Type="http://schemas.openxmlformats.org/officeDocument/2006/relationships/hyperlink" Target="https://public.courts.alaska.gov/web/forms/docs/dr-344.pdf" TargetMode="External"/><Relationship Id="rId136" Type="http://schemas.openxmlformats.org/officeDocument/2006/relationships/hyperlink" Target="https://public.courts.alaska.gov/web/forms/docs/dr-342.pdf" TargetMode="External"/><Relationship Id="rId157" Type="http://schemas.openxmlformats.org/officeDocument/2006/relationships/hyperlink" Target="https://courts.alaska.gov/shc/family/glossary.htm" TargetMode="External"/><Relationship Id="rId178" Type="http://schemas.microsoft.com/office/2016/09/relationships/commentsIds" Target="commentsIds.xml"/><Relationship Id="rId61" Type="http://schemas.openxmlformats.org/officeDocument/2006/relationships/hyperlink" Target="https://public.courts.alaska.gov/web/forms/docs/tf-835.pdf" TargetMode="External"/><Relationship Id="rId82" Type="http://schemas.openxmlformats.org/officeDocument/2006/relationships/hyperlink" Target="https://www.youtube.com/watch?v=2irmxT0_0EA" TargetMode="External"/><Relationship Id="rId152" Type="http://schemas.openxmlformats.org/officeDocument/2006/relationships/hyperlink" Target="https://courts.alaska.gov/shc/family/docs/shc-1535n.pdf" TargetMode="External"/><Relationship Id="rId173" Type="http://schemas.openxmlformats.org/officeDocument/2006/relationships/hyperlink" Target="https://courts.alaska.gov/shc/family/shcenforce.htm" TargetMode="External"/><Relationship Id="rId194" Type="http://schemas.openxmlformats.org/officeDocument/2006/relationships/hyperlink" Target="https://courts.alaska.gov/shc/family/docs/shc-1305n.pdf" TargetMode="External"/><Relationship Id="rId199" Type="http://schemas.openxmlformats.org/officeDocument/2006/relationships/hyperlink" Target="https://courts.alaska.gov/shc/family/after-judgment.htm" TargetMode="External"/><Relationship Id="rId203" Type="http://schemas.openxmlformats.org/officeDocument/2006/relationships/hyperlink" Target="https://alsc-law.org/apply-for-services/" TargetMode="External"/><Relationship Id="rId19" Type="http://schemas.openxmlformats.org/officeDocument/2006/relationships/hyperlink" Target="https://courts.alaska.gov/shc/family/shcmodify.htm" TargetMode="External"/><Relationship Id="rId14" Type="http://schemas.openxmlformats.org/officeDocument/2006/relationships/hyperlink" Target="https://childsupport.alaska.gov/docs/childsupportserviceslibraries/brochures/04-6204-red-mod-rev-02-2022.pdf" TargetMode="External"/><Relationship Id="rId30" Type="http://schemas.openxmlformats.org/officeDocument/2006/relationships/hyperlink" Target="https://childsupport.alaska.gov/child-support-services/information/faqs/modifications-faq" TargetMode="External"/><Relationship Id="rId35" Type="http://schemas.openxmlformats.org/officeDocument/2006/relationships/hyperlink" Target="https://courts.alaska.gov/shc/family/docs/shc-1310n.pdf" TargetMode="External"/><Relationship Id="rId56" Type="http://schemas.openxmlformats.org/officeDocument/2006/relationships/hyperlink" Target="https://courts.alaska.gov/shc/appeals/docs/SHS_AP_130.doc" TargetMode="External"/><Relationship Id="rId77" Type="http://schemas.openxmlformats.org/officeDocument/2006/relationships/hyperlink" Target="https://public.courts.alaska.gov/web/forms/docs/dr-307.pdf" TargetMode="External"/><Relationship Id="rId100" Type="http://schemas.openxmlformats.org/officeDocument/2006/relationships/hyperlink" Target="https://courts.alaska.gov/shc/shclawyer.htm" TargetMode="External"/><Relationship Id="rId105" Type="http://schemas.openxmlformats.org/officeDocument/2006/relationships/hyperlink" Target="https://childsupport.alaska.gov/" TargetMode="External"/><Relationship Id="rId126" Type="http://schemas.openxmlformats.org/officeDocument/2006/relationships/hyperlink" Target="https://public.courts.alaska.gov/web/forms/docs/dr-341.pdf" TargetMode="External"/><Relationship Id="rId147" Type="http://schemas.openxmlformats.org/officeDocument/2006/relationships/hyperlink" Target="https://courts.alaska.gov/shc/family/glossary.htm" TargetMode="External"/><Relationship Id="rId168" Type="http://schemas.openxmlformats.org/officeDocument/2006/relationships/hyperlink" Target="https://courts.alaska.gov/shc/family/docs/shc-1530n.pdf" TargetMode="External"/><Relationship Id="rId8" Type="http://schemas.openxmlformats.org/officeDocument/2006/relationships/hyperlink" Target="https://Docassemble.AKCourts.gov/start/ChangingChildCustody" TargetMode="External"/><Relationship Id="rId51" Type="http://schemas.openxmlformats.org/officeDocument/2006/relationships/hyperlink" Target="https://courts.alaska.gov/shc/family/docs/shc-1063.doc" TargetMode="External"/><Relationship Id="rId72" Type="http://schemas.openxmlformats.org/officeDocument/2006/relationships/hyperlink" Target="https://public.courts.alaska.gov/web/forms/docs/dr-306.pdf" TargetMode="External"/><Relationship Id="rId93" Type="http://schemas.openxmlformats.org/officeDocument/2006/relationships/hyperlink" Target="https://courts.alaska.gov/shc/family/docs/shc-1548n.pdf" TargetMode="External"/><Relationship Id="rId98" Type="http://schemas.openxmlformats.org/officeDocument/2006/relationships/hyperlink" Target="http://courts.alaska.gov/shc/family/docs/shc-1630n.pdf" TargetMode="External"/><Relationship Id="rId121" Type="http://schemas.openxmlformats.org/officeDocument/2006/relationships/hyperlink" Target="https://public.courts.alaska.gov/web/forms/docs/dr-345.pdf" TargetMode="External"/><Relationship Id="rId142" Type="http://schemas.openxmlformats.org/officeDocument/2006/relationships/hyperlink" Target="https://courts.alaska.gov/shc/family/docs/shc-1540n.pdf" TargetMode="External"/><Relationship Id="rId163" Type="http://schemas.openxmlformats.org/officeDocument/2006/relationships/hyperlink" Target="https://courts.alaska.gov/shc/family/docs/shc-1302n.pdf" TargetMode="External"/><Relationship Id="rId184" Type="http://schemas.openxmlformats.org/officeDocument/2006/relationships/hyperlink" Target="https://public.courts.alaska.gov/web/forms/docs/tf-920.pdf" TargetMode="External"/><Relationship Id="rId189" Type="http://schemas.openxmlformats.org/officeDocument/2006/relationships/hyperlink" Target="https://courts.alaska.gov/shc/family/docs/shc-1620.doc" TargetMode="External"/><Relationship Id="rId3" Type="http://schemas.openxmlformats.org/officeDocument/2006/relationships/styles" Target="styles.xml"/><Relationship Id="rId25" Type="http://schemas.openxmlformats.org/officeDocument/2006/relationships/hyperlink" Target="https://courts.alaska.gov/courtdir/index.htm" TargetMode="External"/><Relationship Id="rId46" Type="http://schemas.openxmlformats.org/officeDocument/2006/relationships/hyperlink" Target="https://public.courts.alaska.gov/web/forms/docs/dr-307.pdf" TargetMode="External"/><Relationship Id="rId67" Type="http://schemas.openxmlformats.org/officeDocument/2006/relationships/hyperlink" Target="https://courts.alaska.gov/shc/family/docs/shc-1302.doc" TargetMode="External"/><Relationship Id="rId116" Type="http://schemas.openxmlformats.org/officeDocument/2006/relationships/hyperlink" Target="https://public.courts.alaska.gov/web/forms/docs/dr-343.pdf" TargetMode="External"/><Relationship Id="rId137" Type="http://schemas.openxmlformats.org/officeDocument/2006/relationships/hyperlink" Target="https://public.courts.alaska.gov/web/forms/docs/civ-125s.pdf" TargetMode="External"/><Relationship Id="rId158" Type="http://schemas.openxmlformats.org/officeDocument/2006/relationships/hyperlink" Target="https://courts.alaska.gov/shc/family/shcenforce.htm" TargetMode="External"/><Relationship Id="rId20" Type="http://schemas.openxmlformats.org/officeDocument/2006/relationships/hyperlink" Target="https://courts.alaska.gov/shc/family/shcenforce.htm" TargetMode="External"/><Relationship Id="rId41" Type="http://schemas.openxmlformats.org/officeDocument/2006/relationships/hyperlink" Target="https://courts.alaska.gov/shc/family/docs/shc-1063.doc" TargetMode="External"/><Relationship Id="rId62" Type="http://schemas.openxmlformats.org/officeDocument/2006/relationships/hyperlink" Target="https://courts.alaska.gov/shc/family/docs/shc-1302.doc" TargetMode="External"/><Relationship Id="rId83" Type="http://schemas.openxmlformats.org/officeDocument/2006/relationships/hyperlink" Target="https://public.courts.alaska.gov/web/forms/docs/tf-835.pdf" TargetMode="External"/><Relationship Id="rId88" Type="http://schemas.openxmlformats.org/officeDocument/2006/relationships/hyperlink" Target="https://courts.alaska.gov/shc/family/docs/shc-1302n.pdf" TargetMode="External"/><Relationship Id="rId111" Type="http://schemas.openxmlformats.org/officeDocument/2006/relationships/hyperlink" Target="https://www.acf.hhs.gov/css/parents/find-local-child-support-office" TargetMode="External"/><Relationship Id="rId132" Type="http://schemas.openxmlformats.org/officeDocument/2006/relationships/hyperlink" Target="https://public.courts.alaska.gov/web/forms/docs/dr-344.pdf" TargetMode="External"/><Relationship Id="rId153" Type="http://schemas.openxmlformats.org/officeDocument/2006/relationships/hyperlink" Target="https://courts.alaska.gov/shc/family/docs/shc-1536.doc" TargetMode="External"/><Relationship Id="rId174" Type="http://schemas.openxmlformats.org/officeDocument/2006/relationships/hyperlink" Target="https://courts.alaska.gov/efile/index.htm" TargetMode="External"/><Relationship Id="rId179" Type="http://schemas.microsoft.com/office/2018/08/relationships/commentsExtensible" Target="commentsExtensible.xml"/><Relationship Id="rId195" Type="http://schemas.openxmlformats.org/officeDocument/2006/relationships/hyperlink" Target="https://courts.alaska.gov/shc/appeals/appeals.htm" TargetMode="External"/><Relationship Id="rId190" Type="http://schemas.openxmlformats.org/officeDocument/2006/relationships/hyperlink" Target="https://courts.alaska.gov/shc/family/docs/shc-1620.doc" TargetMode="External"/><Relationship Id="rId204" Type="http://schemas.openxmlformats.org/officeDocument/2006/relationships/footer" Target="footer1.xml"/><Relationship Id="rId15" Type="http://schemas.openxmlformats.org/officeDocument/2006/relationships/hyperlink" Target="https://childsupport.alaska.gov/child-support-services/information/faqs/child-support-enforcement-services-faq" TargetMode="External"/><Relationship Id="rId36" Type="http://schemas.openxmlformats.org/officeDocument/2006/relationships/hyperlink" Target="https://courts.alaska.gov/shc/family/docs/shc-1320.doc" TargetMode="External"/><Relationship Id="rId57" Type="http://schemas.openxmlformats.org/officeDocument/2006/relationships/image" Target="media/image1.png"/><Relationship Id="rId106" Type="http://schemas.openxmlformats.org/officeDocument/2006/relationships/hyperlink" Target="https://childsupport.alaska.gov/child-support-services/contact-us" TargetMode="External"/><Relationship Id="rId127" Type="http://schemas.openxmlformats.org/officeDocument/2006/relationships/hyperlink" Target="https://public.courts.alaska.gov/web/forms/docs/dr-342.pdf" TargetMode="External"/><Relationship Id="rId10" Type="http://schemas.openxmlformats.org/officeDocument/2006/relationships/hyperlink" Target="https://www.legalnav.org/guided_assistant/changing-a-custody-order/?location=alaska" TargetMode="External"/><Relationship Id="rId31" Type="http://schemas.openxmlformats.org/officeDocument/2006/relationships/hyperlink" Target="https://childsupport.alaska.gov/docs/childsupportserviceslibraries/brochures/04-6204-red-mod-rev-02-2022.pdf" TargetMode="External"/><Relationship Id="rId52" Type="http://schemas.openxmlformats.org/officeDocument/2006/relationships/hyperlink" Target="https://courts.alaska.gov/shc/family/docs/shc-1063n.pdf" TargetMode="External"/><Relationship Id="rId73" Type="http://schemas.openxmlformats.org/officeDocument/2006/relationships/hyperlink" Target="https://public.courts.alaska.gov/web/forms/docs/dr-305.pdf" TargetMode="External"/><Relationship Id="rId78" Type="http://schemas.openxmlformats.org/officeDocument/2006/relationships/hyperlink" Target="file:///\\polaris\groups\Family%20Law\Legal%20Navigator\A%20Interviews\Conventions\Motion%20to%20modify\public.courts.alaska.gov\web\forms\docs\dr-307.pdf" TargetMode="External"/><Relationship Id="rId94" Type="http://schemas.openxmlformats.org/officeDocument/2006/relationships/hyperlink" Target="https://public.courts.alaska.gov/web/forms/docs/tf-835.pdf" TargetMode="External"/><Relationship Id="rId99" Type="http://schemas.openxmlformats.org/officeDocument/2006/relationships/hyperlink" Target="https://www.acf.hhs.gov/css/parents/find-local-child-support-office" TargetMode="External"/><Relationship Id="rId101" Type="http://schemas.openxmlformats.org/officeDocument/2006/relationships/hyperlink" Target="https://childsupport.alaska.gov/child-support-services/contact-us" TargetMode="External"/><Relationship Id="rId122" Type="http://schemas.openxmlformats.org/officeDocument/2006/relationships/hyperlink" Target="https://public.courts.alaska.gov/web/forms/docs/dr-347.pdf" TargetMode="External"/><Relationship Id="rId143" Type="http://schemas.openxmlformats.org/officeDocument/2006/relationships/hyperlink" Target="https://courts.alaska.gov/shc/family/docs/shc-1302.doc" TargetMode="External"/><Relationship Id="rId148" Type="http://schemas.openxmlformats.org/officeDocument/2006/relationships/hyperlink" Target="https://public.courts.alaska.gov/web/forms/docs/tf-835.pdf" TargetMode="External"/><Relationship Id="rId164" Type="http://schemas.openxmlformats.org/officeDocument/2006/relationships/hyperlink" Target="https://courts.alaska.gov/shc/family/docs/shc-1630.doc" TargetMode="External"/><Relationship Id="rId169" Type="http://schemas.openxmlformats.org/officeDocument/2006/relationships/hyperlink" Target="https://courts.alaska.gov/shc/family/docs/shc-1535.doc" TargetMode="External"/><Relationship Id="rId185" Type="http://schemas.openxmlformats.org/officeDocument/2006/relationships/hyperlink" Target="https://courts.alaska.gov/shc/family" TargetMode="External"/><Relationship Id="rId4" Type="http://schemas.openxmlformats.org/officeDocument/2006/relationships/settings" Target="settings.xml"/><Relationship Id="rId9" Type="http://schemas.openxmlformats.org/officeDocument/2006/relationships/hyperlink" Target="https://courts.alaska.gov/shc/family/shcmodify.htm" TargetMode="External"/><Relationship Id="rId180" Type="http://schemas.openxmlformats.org/officeDocument/2006/relationships/hyperlink" Target="https://courts.alaska.gov/efile/index.htm" TargetMode="External"/><Relationship Id="rId26" Type="http://schemas.openxmlformats.org/officeDocument/2006/relationships/hyperlink" Target="https://records.courts.alaska.gov/eaccess/home.page.2" TargetMode="External"/><Relationship Id="rId47" Type="http://schemas.openxmlformats.org/officeDocument/2006/relationships/hyperlink" Target="https://courts.alaska.gov/shc/family/docs/shc-1310.doc" TargetMode="External"/><Relationship Id="rId68" Type="http://schemas.openxmlformats.org/officeDocument/2006/relationships/hyperlink" Target="https://courts.alaska.gov/shc/family/docs/shc-1302n.pdf" TargetMode="External"/><Relationship Id="rId89" Type="http://schemas.openxmlformats.org/officeDocument/2006/relationships/hyperlink" Target="http://courts.alaska.gov/shc/family/docs/shc-1630.doc" TargetMode="External"/><Relationship Id="rId112" Type="http://schemas.openxmlformats.org/officeDocument/2006/relationships/hyperlink" Target="https://public.courts.alaska.gov/web/forms/docs/dr-341.pdf" TargetMode="External"/><Relationship Id="rId133" Type="http://schemas.openxmlformats.org/officeDocument/2006/relationships/hyperlink" Target="https://public.courts.alaska.gov/web/forms/docs/dr-345.pdf" TargetMode="External"/><Relationship Id="rId154" Type="http://schemas.openxmlformats.org/officeDocument/2006/relationships/hyperlink" Target="https://courts.alaska.gov/shc/family/docs/shc-1536n.pdf" TargetMode="External"/><Relationship Id="rId175" Type="http://schemas.openxmlformats.org/officeDocument/2006/relationships/hyperlink" Target="https://courts.alaska.gov/efile" TargetMode="External"/><Relationship Id="rId196" Type="http://schemas.openxmlformats.org/officeDocument/2006/relationships/hyperlink" Target="https://www.youtube.com/watch?v=egoBeRFB_Uw" TargetMode="External"/><Relationship Id="rId200" Type="http://schemas.openxmlformats.org/officeDocument/2006/relationships/hyperlink" Target="https://courts.alaska.gov/shc/family/selfhelp.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351317E-2FEB-43D3-B4DA-BB8613A81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38</Pages>
  <Words>10171</Words>
  <Characters>57981</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68016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2</cp:revision>
  <cp:lastPrinted>2022-11-10T19:34:00Z</cp:lastPrinted>
  <dcterms:created xsi:type="dcterms:W3CDTF">2024-06-28T16:02:00Z</dcterms:created>
  <dcterms:modified xsi:type="dcterms:W3CDTF">2024-06-28T16:02:00Z</dcterms:modified>
</cp:coreProperties>
</file>